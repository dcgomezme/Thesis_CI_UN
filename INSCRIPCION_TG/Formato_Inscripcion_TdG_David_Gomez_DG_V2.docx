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B9B4B" w14:textId="29F1FF83" w:rsidR="006557C7" w:rsidRPr="00E16F95" w:rsidRDefault="00FB7C89" w:rsidP="00E248F6">
      <w:pPr>
        <w:pStyle w:val="Ttulo2"/>
        <w:ind w:left="360"/>
        <w:rPr>
          <w:rFonts w:ascii="Ancizar Sans" w:eastAsia="MS Mincho" w:hAnsi="Ancizar Sans"/>
          <w:b w:val="0"/>
          <w:lang w:val="es-ES"/>
        </w:rPr>
      </w:pPr>
      <w:r>
        <w:rPr>
          <w:noProof/>
        </w:rPr>
        <w:drawing>
          <wp:anchor distT="0" distB="0" distL="114300" distR="114300" simplePos="0" relativeHeight="251657728" behindDoc="0" locked="0" layoutInCell="1" allowOverlap="1" wp14:anchorId="049B654F" wp14:editId="3D5EAD1F">
            <wp:simplePos x="0" y="0"/>
            <wp:positionH relativeFrom="column">
              <wp:posOffset>2494280</wp:posOffset>
            </wp:positionH>
            <wp:positionV relativeFrom="paragraph">
              <wp:posOffset>-562610</wp:posOffset>
            </wp:positionV>
            <wp:extent cx="1269365" cy="1430655"/>
            <wp:effectExtent l="0" t="0" r="0" b="0"/>
            <wp:wrapNone/>
            <wp:docPr id="2" name="Imagen 1" descr="C:\Users\Usuario\Desktop\ESCUDO RESOLUCIONE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Usuario\Desktop\ESCUDO RESOLUCIONES-0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9365" cy="143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496FFC">
        <w:rPr>
          <w:rFonts w:ascii="Ancizar Sans" w:eastAsia="MS Mincho" w:hAnsi="Ancizar Sans"/>
          <w:b w:val="0"/>
          <w:lang w:val="es-ES"/>
        </w:rPr>
        <w:t>un</w:t>
      </w:r>
    </w:p>
    <w:p w14:paraId="2871790B" w14:textId="77777777" w:rsidR="006557C7" w:rsidRPr="00E16F95" w:rsidRDefault="006557C7" w:rsidP="006557C7">
      <w:pPr>
        <w:pStyle w:val="Ttulo2"/>
        <w:rPr>
          <w:rFonts w:ascii="Ancizar Sans" w:eastAsia="MS Mincho" w:hAnsi="Ancizar Sans"/>
          <w:b w:val="0"/>
          <w:lang w:val="es-ES"/>
        </w:rPr>
      </w:pPr>
    </w:p>
    <w:p w14:paraId="243D6AF2" w14:textId="77777777" w:rsidR="00235D4A" w:rsidRDefault="00235D4A" w:rsidP="006557C7">
      <w:pPr>
        <w:pStyle w:val="Ttulo2"/>
        <w:rPr>
          <w:rFonts w:ascii="Ancizar Sans" w:eastAsia="MS Mincho" w:hAnsi="Ancizar Sans"/>
          <w:b w:val="0"/>
          <w:lang w:val="es-ES"/>
        </w:rPr>
      </w:pPr>
    </w:p>
    <w:p w14:paraId="633C987C" w14:textId="77777777" w:rsidR="00235D4A" w:rsidRDefault="00235D4A" w:rsidP="006557C7">
      <w:pPr>
        <w:pStyle w:val="Ttulo2"/>
        <w:rPr>
          <w:rFonts w:ascii="Ancizar Sans" w:eastAsia="MS Mincho" w:hAnsi="Ancizar Sans"/>
          <w:b w:val="0"/>
          <w:lang w:val="es-ES"/>
        </w:rPr>
      </w:pPr>
    </w:p>
    <w:p w14:paraId="26B2AD55" w14:textId="77777777" w:rsidR="00235D4A" w:rsidRDefault="00235D4A" w:rsidP="006557C7">
      <w:pPr>
        <w:pStyle w:val="Ttulo2"/>
        <w:rPr>
          <w:rFonts w:ascii="Ancizar Sans" w:eastAsia="MS Mincho" w:hAnsi="Ancizar Sans"/>
          <w:b w:val="0"/>
          <w:lang w:val="es-ES"/>
        </w:rPr>
      </w:pPr>
    </w:p>
    <w:p w14:paraId="2FB05904" w14:textId="77777777" w:rsidR="00235D4A" w:rsidRDefault="00235D4A" w:rsidP="006557C7">
      <w:pPr>
        <w:pStyle w:val="Ttulo2"/>
        <w:rPr>
          <w:rFonts w:ascii="Ancizar Sans" w:eastAsia="MS Mincho" w:hAnsi="Ancizar Sans"/>
          <w:b w:val="0"/>
          <w:lang w:val="es-ES"/>
        </w:rPr>
      </w:pPr>
    </w:p>
    <w:p w14:paraId="1B53BEB4" w14:textId="77777777" w:rsidR="00235D4A" w:rsidRDefault="00235D4A" w:rsidP="00235D4A">
      <w:pPr>
        <w:pStyle w:val="Ttulo2"/>
        <w:rPr>
          <w:rFonts w:ascii="Ancizar Sans" w:hAnsi="Ancizar Sans" w:cs="Ancizar Sans Bold"/>
          <w:color w:val="221E1F"/>
          <w:spacing w:val="60"/>
          <w:sz w:val="22"/>
          <w:szCs w:val="22"/>
        </w:rPr>
      </w:pPr>
      <w:r>
        <w:rPr>
          <w:rFonts w:ascii="Ancizar Sans" w:hAnsi="Ancizar Sans" w:cs="Ancizar Sans Bold"/>
          <w:color w:val="221E1F"/>
          <w:spacing w:val="60"/>
          <w:sz w:val="22"/>
          <w:szCs w:val="22"/>
        </w:rPr>
        <w:t>FACULTAD DE INGENIERÍA</w:t>
      </w:r>
    </w:p>
    <w:p w14:paraId="76C7C778" w14:textId="77777777" w:rsidR="00235D4A" w:rsidRDefault="00235D4A" w:rsidP="00235D4A">
      <w:pPr>
        <w:jc w:val="center"/>
        <w:rPr>
          <w:rFonts w:ascii="Ancizar Sans" w:hAnsi="Ancizar Sans" w:cs="Ancizar Sans Bold"/>
          <w:b/>
          <w:bCs/>
          <w:color w:val="221E1F"/>
          <w:spacing w:val="60"/>
          <w:sz w:val="22"/>
          <w:szCs w:val="22"/>
        </w:rPr>
      </w:pPr>
      <w:r>
        <w:rPr>
          <w:rFonts w:ascii="Ancizar Sans" w:hAnsi="Ancizar Sans" w:cs="Ancizar Sans Bold"/>
          <w:b/>
          <w:bCs/>
          <w:color w:val="221E1F"/>
          <w:spacing w:val="60"/>
          <w:sz w:val="22"/>
          <w:szCs w:val="22"/>
        </w:rPr>
        <w:t>Sede Bogotá</w:t>
      </w:r>
    </w:p>
    <w:p w14:paraId="693C3CC1" w14:textId="77777777" w:rsidR="00235D4A" w:rsidRPr="00235D4A" w:rsidRDefault="00235D4A" w:rsidP="00235D4A">
      <w:pPr>
        <w:jc w:val="center"/>
        <w:rPr>
          <w:rFonts w:eastAsia="MS Mincho"/>
        </w:rPr>
      </w:pPr>
    </w:p>
    <w:p w14:paraId="46F3A330" w14:textId="77777777" w:rsidR="00235D4A" w:rsidRDefault="00B31E1D" w:rsidP="00BE4FB5">
      <w:pPr>
        <w:pStyle w:val="Ttulo2"/>
        <w:rPr>
          <w:rFonts w:ascii="Ancizar Sans" w:eastAsia="MS Mincho" w:hAnsi="Ancizar Sans"/>
          <w:lang w:val="es-ES"/>
        </w:rPr>
      </w:pPr>
      <w:r w:rsidRPr="00E16F95">
        <w:rPr>
          <w:rFonts w:ascii="Ancizar Sans" w:eastAsia="MS Mincho" w:hAnsi="Ancizar Sans"/>
          <w:lang w:val="es-ES"/>
        </w:rPr>
        <w:t xml:space="preserve">FORMATO </w:t>
      </w:r>
    </w:p>
    <w:p w14:paraId="0BC83192" w14:textId="77777777" w:rsidR="006557C7" w:rsidRPr="00E16F95" w:rsidRDefault="00237FDA" w:rsidP="00BE4FB5">
      <w:pPr>
        <w:pStyle w:val="Ttulo2"/>
        <w:rPr>
          <w:rFonts w:ascii="Ancizar Sans" w:eastAsia="MS Mincho" w:hAnsi="Ancizar Sans"/>
          <w:lang w:val="es-ES"/>
        </w:rPr>
      </w:pPr>
      <w:r w:rsidRPr="00E16F95">
        <w:rPr>
          <w:rFonts w:ascii="Ancizar Sans" w:eastAsia="MS Mincho" w:hAnsi="Ancizar Sans"/>
          <w:lang w:val="es-ES"/>
        </w:rPr>
        <w:t>REGISTRO</w:t>
      </w:r>
      <w:r w:rsidR="00B31E1D" w:rsidRPr="00E16F95">
        <w:rPr>
          <w:rFonts w:ascii="Ancizar Sans" w:eastAsia="MS Mincho" w:hAnsi="Ancizar Sans"/>
          <w:lang w:val="es-ES"/>
        </w:rPr>
        <w:t xml:space="preserve"> ASIGNATURA</w:t>
      </w:r>
      <w:r w:rsidR="006557C7" w:rsidRPr="00E16F95">
        <w:rPr>
          <w:rFonts w:ascii="Ancizar Sans" w:eastAsia="MS Mincho" w:hAnsi="Ancizar Sans"/>
          <w:lang w:val="es-ES"/>
        </w:rPr>
        <w:t xml:space="preserve"> TRABAJO DE GRADO</w:t>
      </w:r>
    </w:p>
    <w:p w14:paraId="1A226C4F" w14:textId="77777777" w:rsidR="000711FF" w:rsidRDefault="000711FF" w:rsidP="000711FF">
      <w:pPr>
        <w:rPr>
          <w:rFonts w:ascii="Ancizar Sans" w:hAnsi="Ancizar Sans" w:cs="Arial"/>
          <w:b/>
          <w:bCs/>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2"/>
      </w:tblGrid>
      <w:tr w:rsidR="000711FF" w:rsidRPr="008D33E0" w14:paraId="589B2C99" w14:textId="77777777" w:rsidTr="00077DA5">
        <w:trPr>
          <w:trHeight w:val="1001"/>
        </w:trPr>
        <w:tc>
          <w:tcPr>
            <w:tcW w:w="5000" w:type="pct"/>
            <w:shd w:val="clear" w:color="auto" w:fill="E7E6E6"/>
            <w:vAlign w:val="center"/>
          </w:tcPr>
          <w:p w14:paraId="35A1C401" w14:textId="77777777" w:rsidR="000711FF" w:rsidRPr="008D33E0" w:rsidRDefault="000711FF" w:rsidP="001A2E17">
            <w:pPr>
              <w:jc w:val="center"/>
              <w:rPr>
                <w:rFonts w:ascii="Ancizar Sans" w:hAnsi="Ancizar Sans" w:cs="Arial"/>
                <w:bCs/>
                <w:sz w:val="20"/>
                <w:szCs w:val="20"/>
              </w:rPr>
            </w:pPr>
            <w:r w:rsidRPr="008D33E0">
              <w:rPr>
                <w:rFonts w:ascii="Ancizar Sans" w:hAnsi="Ancizar Sans" w:cs="Arial"/>
                <w:bCs/>
                <w:sz w:val="20"/>
                <w:szCs w:val="20"/>
              </w:rPr>
              <w:t>Favor diligenciar en computador.</w:t>
            </w:r>
            <w:r w:rsidR="00D74240">
              <w:rPr>
                <w:rFonts w:ascii="Ancizar Sans" w:hAnsi="Ancizar Sans" w:cs="Arial"/>
                <w:bCs/>
                <w:sz w:val="20"/>
                <w:szCs w:val="20"/>
              </w:rPr>
              <w:t xml:space="preserve"> Modifique el tamaño de los campos de texto según su necesidad.</w:t>
            </w:r>
          </w:p>
          <w:p w14:paraId="19E921C6" w14:textId="77777777" w:rsidR="000711FF" w:rsidRPr="008D33E0" w:rsidRDefault="000711FF" w:rsidP="001A2E17">
            <w:pPr>
              <w:jc w:val="center"/>
              <w:rPr>
                <w:rFonts w:ascii="Ancizar Sans" w:hAnsi="Ancizar Sans" w:cs="Arial"/>
                <w:bCs/>
                <w:sz w:val="20"/>
                <w:szCs w:val="20"/>
              </w:rPr>
            </w:pPr>
            <w:r w:rsidRPr="008D33E0">
              <w:rPr>
                <w:rFonts w:ascii="Ancizar Sans" w:hAnsi="Ancizar Sans" w:cs="Arial"/>
                <w:bCs/>
                <w:sz w:val="20"/>
                <w:szCs w:val="20"/>
              </w:rPr>
              <w:t>Para cualquier inquietud remítase al Acuerdo 037 de 2017 del Consejo de Facultad de Ingeniería sede Bogotá:</w:t>
            </w:r>
          </w:p>
          <w:p w14:paraId="1FC16061" w14:textId="77777777" w:rsidR="00D05EC7" w:rsidRPr="00D05EC7" w:rsidRDefault="00C36826" w:rsidP="00D05EC7">
            <w:pPr>
              <w:jc w:val="center"/>
              <w:rPr>
                <w:rFonts w:ascii="Ancizar Sans" w:hAnsi="Ancizar Sans" w:cs="Arial"/>
                <w:bCs/>
                <w:sz w:val="20"/>
                <w:szCs w:val="20"/>
              </w:rPr>
            </w:pPr>
            <w:hyperlink r:id="rId9" w:history="1">
              <w:r w:rsidR="000711FF" w:rsidRPr="008D33E0">
                <w:rPr>
                  <w:rStyle w:val="Hipervnculo"/>
                  <w:rFonts w:ascii="Ancizar Sans" w:hAnsi="Ancizar Sans" w:cs="Arial"/>
                  <w:b/>
                  <w:bCs/>
                  <w:sz w:val="20"/>
                  <w:szCs w:val="20"/>
                </w:rPr>
                <w:t>http://www.legal.unal.edu.co/sisjurun/normas/Norma1.jsp?i=88861</w:t>
              </w:r>
            </w:hyperlink>
          </w:p>
        </w:tc>
      </w:tr>
    </w:tbl>
    <w:p w14:paraId="540ACEBC" w14:textId="77777777" w:rsidR="000711FF" w:rsidRDefault="000711FF" w:rsidP="0025762E">
      <w:pPr>
        <w:rPr>
          <w:rFonts w:ascii="Ancizar Sans" w:eastAsia="MS Mincho" w:hAnsi="Ancizar Sans"/>
          <w:lang w:val="es-ES"/>
        </w:rPr>
      </w:pPr>
    </w:p>
    <w:p w14:paraId="3DA9E461" w14:textId="77777777" w:rsidR="000E114A" w:rsidRDefault="000E114A" w:rsidP="0025762E">
      <w:pPr>
        <w:rPr>
          <w:rFonts w:ascii="Ancizar Sans" w:eastAsia="MS Mincho" w:hAnsi="Ancizar Sans"/>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22"/>
        <w:gridCol w:w="3363"/>
        <w:gridCol w:w="639"/>
        <w:gridCol w:w="1472"/>
        <w:gridCol w:w="639"/>
        <w:gridCol w:w="617"/>
        <w:gridCol w:w="715"/>
      </w:tblGrid>
      <w:tr w:rsidR="00833AE0" w:rsidRPr="008D33E0" w14:paraId="78C2FBDF" w14:textId="77777777" w:rsidTr="00077DA5">
        <w:trPr>
          <w:trHeight w:val="455"/>
        </w:trPr>
        <w:tc>
          <w:tcPr>
            <w:tcW w:w="1191" w:type="pct"/>
            <w:tcBorders>
              <w:right w:val="single" w:sz="4" w:space="0" w:color="auto"/>
            </w:tcBorders>
            <w:shd w:val="clear" w:color="auto" w:fill="E7E6E6"/>
            <w:vAlign w:val="center"/>
          </w:tcPr>
          <w:p w14:paraId="39AB2E29" w14:textId="77777777" w:rsidR="00833AE0" w:rsidRPr="008D33E0" w:rsidRDefault="00833AE0" w:rsidP="008D33E0">
            <w:pPr>
              <w:jc w:val="center"/>
              <w:rPr>
                <w:rFonts w:ascii="Ancizar Sans" w:hAnsi="Ancizar Sans"/>
                <w:b/>
                <w:sz w:val="20"/>
              </w:rPr>
            </w:pPr>
            <w:r w:rsidRPr="008D33E0">
              <w:rPr>
                <w:rFonts w:ascii="Ancizar Sans" w:hAnsi="Ancizar Sans"/>
                <w:b/>
                <w:sz w:val="20"/>
              </w:rPr>
              <w:t>PROGRAMA CURRICULAR</w:t>
            </w:r>
          </w:p>
        </w:tc>
        <w:tc>
          <w:tcPr>
            <w:tcW w:w="106" w:type="pct"/>
            <w:tcBorders>
              <w:top w:val="single" w:sz="4" w:space="0" w:color="FFFFFF"/>
              <w:left w:val="single" w:sz="4" w:space="0" w:color="auto"/>
              <w:bottom w:val="single" w:sz="4" w:space="0" w:color="FFFFFF"/>
              <w:right w:val="double" w:sz="4" w:space="0" w:color="auto"/>
            </w:tcBorders>
            <w:shd w:val="clear" w:color="auto" w:fill="auto"/>
            <w:vAlign w:val="center"/>
          </w:tcPr>
          <w:p w14:paraId="7716BB53" w14:textId="77777777" w:rsidR="00833AE0" w:rsidRPr="008D33E0" w:rsidRDefault="00833AE0" w:rsidP="00833AE0">
            <w:pPr>
              <w:rPr>
                <w:rFonts w:ascii="Ancizar Sans" w:eastAsia="MS Mincho" w:hAnsi="Ancizar Sans"/>
                <w:lang w:val="es-ES"/>
              </w:rPr>
            </w:pPr>
          </w:p>
        </w:tc>
        <w:tc>
          <w:tcPr>
            <w:tcW w:w="1672" w:type="pct"/>
            <w:tcBorders>
              <w:top w:val="double" w:sz="4" w:space="0" w:color="auto"/>
              <w:left w:val="double" w:sz="4" w:space="0" w:color="auto"/>
              <w:bottom w:val="double" w:sz="4" w:space="0" w:color="auto"/>
              <w:right w:val="double" w:sz="4" w:space="0" w:color="auto"/>
            </w:tcBorders>
            <w:shd w:val="clear" w:color="auto" w:fill="auto"/>
            <w:vAlign w:val="center"/>
          </w:tcPr>
          <w:p w14:paraId="3E1D5697" w14:textId="48908B10" w:rsidR="00833AE0" w:rsidRPr="008D33E0" w:rsidRDefault="00033DE4" w:rsidP="00833AE0">
            <w:pPr>
              <w:rPr>
                <w:rFonts w:ascii="Ancizar Sans" w:eastAsia="MS Mincho" w:hAnsi="Ancizar Sans"/>
                <w:lang w:val="es-ES"/>
              </w:rPr>
            </w:pPr>
            <w:r>
              <w:rPr>
                <w:rFonts w:ascii="Ancizar Sans" w:eastAsia="MS Mincho" w:hAnsi="Ancizar Sans"/>
                <w:lang w:val="es-ES"/>
              </w:rPr>
              <w:t>Ingeniería Civil</w:t>
            </w:r>
          </w:p>
        </w:tc>
        <w:tc>
          <w:tcPr>
            <w:tcW w:w="318" w:type="pct"/>
            <w:tcBorders>
              <w:top w:val="single" w:sz="4" w:space="0" w:color="FFFFFF"/>
              <w:left w:val="double" w:sz="4" w:space="0" w:color="auto"/>
              <w:bottom w:val="single" w:sz="4" w:space="0" w:color="FFFFFF"/>
              <w:right w:val="single" w:sz="4" w:space="0" w:color="auto"/>
            </w:tcBorders>
            <w:shd w:val="clear" w:color="auto" w:fill="auto"/>
            <w:vAlign w:val="center"/>
          </w:tcPr>
          <w:p w14:paraId="068FA704" w14:textId="77777777" w:rsidR="00833AE0" w:rsidRPr="008D33E0" w:rsidRDefault="00833AE0" w:rsidP="00833AE0">
            <w:pPr>
              <w:rPr>
                <w:rFonts w:ascii="Ancizar Sans" w:eastAsia="MS Mincho" w:hAnsi="Ancizar Sans"/>
                <w:lang w:val="es-ES"/>
              </w:rPr>
            </w:pPr>
          </w:p>
        </w:tc>
        <w:tc>
          <w:tcPr>
            <w:tcW w:w="732" w:type="pct"/>
            <w:tcBorders>
              <w:left w:val="single" w:sz="4" w:space="0" w:color="auto"/>
              <w:right w:val="double" w:sz="4" w:space="0" w:color="auto"/>
            </w:tcBorders>
            <w:shd w:val="clear" w:color="auto" w:fill="E7E6E6"/>
            <w:vAlign w:val="center"/>
          </w:tcPr>
          <w:p w14:paraId="5006F4DB" w14:textId="77777777" w:rsidR="00833AE0" w:rsidRPr="008D33E0" w:rsidRDefault="00833AE0" w:rsidP="008D33E0">
            <w:pPr>
              <w:jc w:val="center"/>
              <w:rPr>
                <w:rFonts w:ascii="Ancizar Sans" w:eastAsia="MS Mincho" w:hAnsi="Ancizar Sans"/>
                <w:lang w:val="es-ES"/>
              </w:rPr>
            </w:pPr>
            <w:r w:rsidRPr="008D33E0">
              <w:rPr>
                <w:rFonts w:ascii="Ancizar Sans" w:hAnsi="Ancizar Sans"/>
                <w:b/>
                <w:sz w:val="20"/>
              </w:rPr>
              <w:t>FECHA</w:t>
            </w:r>
          </w:p>
        </w:tc>
        <w:tc>
          <w:tcPr>
            <w:tcW w:w="318" w:type="pct"/>
            <w:tcBorders>
              <w:top w:val="double" w:sz="4" w:space="0" w:color="auto"/>
              <w:left w:val="double" w:sz="4" w:space="0" w:color="auto"/>
              <w:bottom w:val="double" w:sz="4" w:space="0" w:color="auto"/>
              <w:right w:val="double" w:sz="4" w:space="0" w:color="auto"/>
            </w:tcBorders>
            <w:shd w:val="clear" w:color="auto" w:fill="auto"/>
            <w:vAlign w:val="center"/>
          </w:tcPr>
          <w:p w14:paraId="35EC5C70" w14:textId="77777777" w:rsidR="00833AE0" w:rsidRPr="008D33E0" w:rsidRDefault="00833AE0" w:rsidP="008D33E0">
            <w:pPr>
              <w:jc w:val="center"/>
              <w:rPr>
                <w:rFonts w:ascii="Ancizar Sans" w:eastAsia="MS Mincho" w:hAnsi="Ancizar Sans"/>
                <w:lang w:val="es-ES"/>
              </w:rPr>
            </w:pPr>
            <w:r w:rsidRPr="008D33E0">
              <w:rPr>
                <w:rFonts w:ascii="Ancizar Sans" w:hAnsi="Ancizar Sans" w:cs="Arial"/>
                <w:color w:val="AEAAAA"/>
                <w:sz w:val="18"/>
                <w:szCs w:val="18"/>
              </w:rPr>
              <w:t>DÍA</w:t>
            </w:r>
          </w:p>
        </w:tc>
        <w:tc>
          <w:tcPr>
            <w:tcW w:w="307" w:type="pct"/>
            <w:tcBorders>
              <w:top w:val="double" w:sz="4" w:space="0" w:color="auto"/>
              <w:left w:val="double" w:sz="4" w:space="0" w:color="auto"/>
              <w:bottom w:val="double" w:sz="4" w:space="0" w:color="auto"/>
              <w:right w:val="double" w:sz="4" w:space="0" w:color="auto"/>
            </w:tcBorders>
            <w:shd w:val="clear" w:color="auto" w:fill="auto"/>
            <w:vAlign w:val="center"/>
          </w:tcPr>
          <w:p w14:paraId="47A2F739" w14:textId="77777777" w:rsidR="00833AE0" w:rsidRPr="008D33E0" w:rsidRDefault="00833AE0" w:rsidP="008D33E0">
            <w:pPr>
              <w:jc w:val="center"/>
              <w:rPr>
                <w:rFonts w:ascii="Ancizar Sans" w:eastAsia="MS Mincho" w:hAnsi="Ancizar Sans"/>
                <w:lang w:val="es-ES"/>
              </w:rPr>
            </w:pPr>
            <w:r w:rsidRPr="008D33E0">
              <w:rPr>
                <w:rFonts w:ascii="Ancizar Sans" w:hAnsi="Ancizar Sans" w:cs="Arial"/>
                <w:color w:val="AEAAAA"/>
                <w:sz w:val="18"/>
                <w:szCs w:val="18"/>
              </w:rPr>
              <w:t>MES</w:t>
            </w:r>
          </w:p>
        </w:tc>
        <w:tc>
          <w:tcPr>
            <w:tcW w:w="357" w:type="pct"/>
            <w:tcBorders>
              <w:top w:val="double" w:sz="4" w:space="0" w:color="auto"/>
              <w:left w:val="double" w:sz="4" w:space="0" w:color="auto"/>
              <w:bottom w:val="double" w:sz="4" w:space="0" w:color="auto"/>
              <w:right w:val="double" w:sz="4" w:space="0" w:color="auto"/>
            </w:tcBorders>
            <w:shd w:val="clear" w:color="auto" w:fill="auto"/>
            <w:vAlign w:val="center"/>
          </w:tcPr>
          <w:p w14:paraId="51F32AEF" w14:textId="77777777" w:rsidR="00833AE0" w:rsidRPr="008D33E0" w:rsidRDefault="00833AE0" w:rsidP="008D33E0">
            <w:pPr>
              <w:jc w:val="center"/>
              <w:rPr>
                <w:rFonts w:ascii="Ancizar Sans" w:eastAsia="MS Mincho" w:hAnsi="Ancizar Sans"/>
                <w:lang w:val="es-ES"/>
              </w:rPr>
            </w:pPr>
            <w:r w:rsidRPr="008D33E0">
              <w:rPr>
                <w:rFonts w:ascii="Ancizar Sans" w:hAnsi="Ancizar Sans" w:cs="Arial"/>
                <w:color w:val="AEAAAA"/>
                <w:sz w:val="18"/>
                <w:szCs w:val="18"/>
              </w:rPr>
              <w:t>AÑO</w:t>
            </w:r>
          </w:p>
        </w:tc>
      </w:tr>
    </w:tbl>
    <w:p w14:paraId="6B458D2D" w14:textId="77777777" w:rsidR="006557C7" w:rsidRDefault="0025762E" w:rsidP="0074633A">
      <w:pPr>
        <w:rPr>
          <w:rFonts w:ascii="Ancizar Sans" w:hAnsi="Ancizar Sans" w:cs="Arial"/>
          <w:b/>
          <w:bCs/>
          <w:sz w:val="20"/>
          <w:szCs w:val="20"/>
        </w:rPr>
      </w:pPr>
      <w:r w:rsidRPr="00E16F95">
        <w:rPr>
          <w:rFonts w:ascii="Ancizar Sans" w:hAnsi="Ancizar Sans" w:cs="Arial"/>
          <w:b/>
          <w:bCs/>
          <w:sz w:val="20"/>
          <w:szCs w:val="20"/>
        </w:rPr>
        <w:tab/>
      </w:r>
      <w:r w:rsidRPr="00E16F95">
        <w:rPr>
          <w:rFonts w:ascii="Ancizar Sans" w:hAnsi="Ancizar Sans" w:cs="Arial"/>
          <w:b/>
          <w:bCs/>
          <w:sz w:val="20"/>
          <w:szCs w:val="20"/>
        </w:rPr>
        <w:tab/>
      </w:r>
      <w:r w:rsidRPr="00E16F95">
        <w:rPr>
          <w:rFonts w:ascii="Ancizar Sans" w:hAnsi="Ancizar Sans" w:cs="Arial"/>
          <w:b/>
          <w:bCs/>
          <w:sz w:val="20"/>
          <w:szCs w:val="20"/>
        </w:rPr>
        <w:tab/>
      </w:r>
      <w:r w:rsidRPr="00E16F95">
        <w:rPr>
          <w:rFonts w:ascii="Ancizar Sans" w:hAnsi="Ancizar Sans" w:cs="Arial"/>
          <w:b/>
          <w:bCs/>
          <w:sz w:val="20"/>
          <w:szCs w:val="2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tblGrid>
      <w:tr w:rsidR="009D5365" w:rsidRPr="008D33E0" w14:paraId="20852408" w14:textId="77777777" w:rsidTr="00D74240">
        <w:trPr>
          <w:trHeight w:val="454"/>
          <w:jc w:val="center"/>
        </w:trPr>
        <w:tc>
          <w:tcPr>
            <w:tcW w:w="5103" w:type="dxa"/>
            <w:shd w:val="clear" w:color="auto" w:fill="E7E6E6"/>
            <w:vAlign w:val="center"/>
          </w:tcPr>
          <w:p w14:paraId="6645D83A" w14:textId="77777777" w:rsidR="009D5365" w:rsidRPr="008D33E0" w:rsidRDefault="009D5365" w:rsidP="008D33E0">
            <w:pPr>
              <w:jc w:val="center"/>
              <w:rPr>
                <w:rFonts w:ascii="Ancizar Sans" w:hAnsi="Ancizar Sans"/>
                <w:b/>
                <w:sz w:val="20"/>
              </w:rPr>
            </w:pPr>
            <w:r w:rsidRPr="008D33E0">
              <w:rPr>
                <w:rFonts w:ascii="Ancizar Sans" w:hAnsi="Ancizar Sans"/>
                <w:b/>
                <w:sz w:val="20"/>
              </w:rPr>
              <w:t>DATOS DEL ESTUDIANTE</w:t>
            </w:r>
          </w:p>
        </w:tc>
      </w:tr>
    </w:tbl>
    <w:p w14:paraId="2EC3FD28" w14:textId="77777777" w:rsidR="009D5365" w:rsidRPr="009D5365" w:rsidRDefault="009D5365" w:rsidP="009D5365">
      <w:pPr>
        <w:jc w:val="center"/>
        <w:rPr>
          <w:rFonts w:ascii="Ancizar Sans" w:hAnsi="Ancizar Sans" w:cs="Arial"/>
          <w:b/>
          <w:bCs/>
          <w:sz w:val="18"/>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85" w:type="dxa"/>
          <w:right w:w="70" w:type="dxa"/>
        </w:tblCellMar>
        <w:tblLook w:val="0000" w:firstRow="0" w:lastRow="0" w:firstColumn="0" w:lastColumn="0" w:noHBand="0" w:noVBand="0"/>
      </w:tblPr>
      <w:tblGrid>
        <w:gridCol w:w="1737"/>
        <w:gridCol w:w="512"/>
        <w:gridCol w:w="512"/>
        <w:gridCol w:w="512"/>
        <w:gridCol w:w="512"/>
        <w:gridCol w:w="512"/>
        <w:gridCol w:w="1662"/>
        <w:gridCol w:w="4077"/>
      </w:tblGrid>
      <w:tr w:rsidR="002E1526" w:rsidRPr="00E16F95" w14:paraId="4C6B4704" w14:textId="77777777" w:rsidTr="00077DA5">
        <w:trPr>
          <w:trHeight w:val="340"/>
        </w:trPr>
        <w:tc>
          <w:tcPr>
            <w:tcW w:w="2968" w:type="pct"/>
            <w:gridSpan w:val="7"/>
            <w:vAlign w:val="center"/>
          </w:tcPr>
          <w:p w14:paraId="2FD3AE7D" w14:textId="643038AE" w:rsidR="002E1526" w:rsidRPr="00E16F95" w:rsidRDefault="00C01E03" w:rsidP="006D0DED">
            <w:pPr>
              <w:spacing w:line="240" w:lineRule="atLeast"/>
              <w:rPr>
                <w:rFonts w:ascii="Ancizar Sans" w:hAnsi="Ancizar Sans" w:cs="Arial"/>
                <w:sz w:val="18"/>
                <w:szCs w:val="18"/>
              </w:rPr>
            </w:pPr>
            <w:r w:rsidRPr="00E16F95">
              <w:rPr>
                <w:rFonts w:ascii="Ancizar Sans" w:hAnsi="Ancizar Sans" w:cs="Arial"/>
                <w:sz w:val="18"/>
                <w:szCs w:val="18"/>
              </w:rPr>
              <w:t>NOMBRE</w:t>
            </w:r>
            <w:r w:rsidR="006D0DED" w:rsidRPr="00E16F95">
              <w:rPr>
                <w:rFonts w:ascii="Ancizar Sans" w:hAnsi="Ancizar Sans" w:cs="Arial"/>
                <w:sz w:val="18"/>
                <w:szCs w:val="18"/>
              </w:rPr>
              <w:t>S</w:t>
            </w:r>
            <w:r w:rsidRPr="00E16F95">
              <w:rPr>
                <w:rFonts w:ascii="Ancizar Sans" w:hAnsi="Ancizar Sans" w:cs="Arial"/>
                <w:sz w:val="18"/>
                <w:szCs w:val="18"/>
              </w:rPr>
              <w:t>:</w:t>
            </w:r>
            <w:r w:rsidR="00033DE4">
              <w:rPr>
                <w:rFonts w:ascii="Ancizar Sans" w:hAnsi="Ancizar Sans" w:cs="Arial"/>
                <w:sz w:val="18"/>
                <w:szCs w:val="18"/>
              </w:rPr>
              <w:t xml:space="preserve"> David Camilo </w:t>
            </w:r>
          </w:p>
        </w:tc>
        <w:tc>
          <w:tcPr>
            <w:tcW w:w="2032" w:type="pct"/>
            <w:vAlign w:val="center"/>
          </w:tcPr>
          <w:p w14:paraId="66D9CBC6" w14:textId="6BA992B8" w:rsidR="002E1526" w:rsidRPr="00E16F95" w:rsidRDefault="005D08CA" w:rsidP="006D0DED">
            <w:pPr>
              <w:ind w:left="-70"/>
              <w:rPr>
                <w:rFonts w:ascii="Ancizar Sans" w:hAnsi="Ancizar Sans" w:cs="Arial"/>
                <w:sz w:val="18"/>
                <w:szCs w:val="18"/>
              </w:rPr>
            </w:pPr>
            <w:r w:rsidRPr="00E16F95">
              <w:rPr>
                <w:rFonts w:ascii="Ancizar Sans" w:hAnsi="Ancizar Sans" w:cs="Arial"/>
                <w:sz w:val="18"/>
                <w:szCs w:val="18"/>
              </w:rPr>
              <w:t xml:space="preserve"> APELLIDOS:</w:t>
            </w:r>
            <w:r w:rsidR="00033DE4">
              <w:rPr>
                <w:rFonts w:ascii="Ancizar Sans" w:hAnsi="Ancizar Sans" w:cs="Arial"/>
                <w:sz w:val="18"/>
                <w:szCs w:val="18"/>
              </w:rPr>
              <w:t xml:space="preserve"> Gómez Medina</w:t>
            </w:r>
          </w:p>
        </w:tc>
      </w:tr>
      <w:tr w:rsidR="005D08CA" w:rsidRPr="00E16F95" w14:paraId="4EF08E5E" w14:textId="77777777" w:rsidTr="00077DA5">
        <w:trPr>
          <w:trHeight w:val="340"/>
        </w:trPr>
        <w:tc>
          <w:tcPr>
            <w:tcW w:w="866" w:type="pct"/>
            <w:vAlign w:val="center"/>
          </w:tcPr>
          <w:p w14:paraId="4A90475C" w14:textId="77777777" w:rsidR="005D08CA" w:rsidRPr="000711FF" w:rsidRDefault="005D08CA" w:rsidP="000711FF">
            <w:pPr>
              <w:spacing w:line="240" w:lineRule="atLeast"/>
              <w:rPr>
                <w:rFonts w:ascii="Ancizar Sans" w:hAnsi="Ancizar Sans" w:cs="Arial"/>
                <w:sz w:val="18"/>
                <w:szCs w:val="18"/>
              </w:rPr>
            </w:pPr>
            <w:r w:rsidRPr="000711FF">
              <w:rPr>
                <w:rFonts w:ascii="Ancizar Sans" w:hAnsi="Ancizar Sans" w:cs="Arial"/>
                <w:sz w:val="18"/>
                <w:szCs w:val="18"/>
              </w:rPr>
              <w:t xml:space="preserve">TIPO </w:t>
            </w:r>
            <w:r w:rsidR="000711FF" w:rsidRPr="000711FF">
              <w:rPr>
                <w:rFonts w:ascii="Ancizar Sans" w:hAnsi="Ancizar Sans" w:cs="Arial"/>
                <w:sz w:val="18"/>
                <w:szCs w:val="18"/>
              </w:rPr>
              <w:t>IDENTIFICACIÓN</w:t>
            </w:r>
            <w:r w:rsidRPr="000711FF">
              <w:rPr>
                <w:rFonts w:ascii="Ancizar Sans" w:hAnsi="Ancizar Sans" w:cs="Arial"/>
                <w:sz w:val="18"/>
                <w:szCs w:val="18"/>
              </w:rPr>
              <w:t xml:space="preserve">: </w:t>
            </w:r>
          </w:p>
        </w:tc>
        <w:tc>
          <w:tcPr>
            <w:tcW w:w="255" w:type="pct"/>
            <w:vAlign w:val="center"/>
          </w:tcPr>
          <w:p w14:paraId="1C0E6546" w14:textId="77777777" w:rsidR="005D08CA" w:rsidRPr="000711FF" w:rsidRDefault="005D08CA" w:rsidP="00E21E9A">
            <w:pPr>
              <w:spacing w:line="240" w:lineRule="atLeast"/>
              <w:jc w:val="center"/>
              <w:rPr>
                <w:rFonts w:ascii="Ancizar Sans" w:hAnsi="Ancizar Sans" w:cs="Arial"/>
                <w:sz w:val="18"/>
                <w:szCs w:val="18"/>
              </w:rPr>
            </w:pPr>
            <w:r w:rsidRPr="000711FF">
              <w:rPr>
                <w:rFonts w:ascii="Ancizar Sans" w:hAnsi="Ancizar Sans" w:cs="Arial"/>
                <w:color w:val="AEAAAA"/>
                <w:sz w:val="18"/>
                <w:szCs w:val="18"/>
              </w:rPr>
              <w:t>T.I.</w:t>
            </w:r>
          </w:p>
        </w:tc>
        <w:tc>
          <w:tcPr>
            <w:tcW w:w="255" w:type="pct"/>
            <w:vAlign w:val="center"/>
          </w:tcPr>
          <w:p w14:paraId="6F4FE187" w14:textId="77777777" w:rsidR="005D08CA" w:rsidRPr="000711FF" w:rsidRDefault="005D08CA" w:rsidP="00E21E9A">
            <w:pPr>
              <w:spacing w:line="240" w:lineRule="atLeast"/>
              <w:jc w:val="center"/>
              <w:rPr>
                <w:rFonts w:ascii="Ancizar Sans" w:hAnsi="Ancizar Sans" w:cs="Arial"/>
                <w:sz w:val="18"/>
                <w:szCs w:val="18"/>
              </w:rPr>
            </w:pPr>
          </w:p>
        </w:tc>
        <w:tc>
          <w:tcPr>
            <w:tcW w:w="255" w:type="pct"/>
            <w:vAlign w:val="center"/>
          </w:tcPr>
          <w:p w14:paraId="668BF399" w14:textId="77777777" w:rsidR="005D08CA" w:rsidRPr="000711FF" w:rsidRDefault="005D08CA" w:rsidP="00E21E9A">
            <w:pPr>
              <w:spacing w:line="240" w:lineRule="atLeast"/>
              <w:jc w:val="center"/>
              <w:rPr>
                <w:rFonts w:ascii="Ancizar Sans" w:hAnsi="Ancizar Sans" w:cs="Arial"/>
                <w:sz w:val="18"/>
                <w:szCs w:val="18"/>
              </w:rPr>
            </w:pPr>
            <w:r w:rsidRPr="000711FF">
              <w:rPr>
                <w:rFonts w:ascii="Ancizar Sans" w:hAnsi="Ancizar Sans" w:cs="Arial"/>
                <w:color w:val="AEAAAA"/>
                <w:sz w:val="18"/>
                <w:szCs w:val="18"/>
              </w:rPr>
              <w:t>C.C.</w:t>
            </w:r>
          </w:p>
        </w:tc>
        <w:tc>
          <w:tcPr>
            <w:tcW w:w="255" w:type="pct"/>
            <w:vAlign w:val="center"/>
          </w:tcPr>
          <w:p w14:paraId="220D22A7" w14:textId="636E963A" w:rsidR="005D08CA" w:rsidRPr="000711FF" w:rsidRDefault="00033DE4" w:rsidP="00E21E9A">
            <w:pPr>
              <w:spacing w:line="240" w:lineRule="atLeast"/>
              <w:jc w:val="center"/>
              <w:rPr>
                <w:rFonts w:ascii="Ancizar Sans" w:hAnsi="Ancizar Sans" w:cs="Arial"/>
                <w:sz w:val="18"/>
                <w:szCs w:val="18"/>
              </w:rPr>
            </w:pPr>
            <w:r>
              <w:rPr>
                <w:rFonts w:ascii="Ancizar Sans" w:hAnsi="Ancizar Sans" w:cs="Arial"/>
                <w:sz w:val="18"/>
                <w:szCs w:val="18"/>
              </w:rPr>
              <w:t>X</w:t>
            </w:r>
          </w:p>
        </w:tc>
        <w:tc>
          <w:tcPr>
            <w:tcW w:w="255" w:type="pct"/>
            <w:vAlign w:val="center"/>
          </w:tcPr>
          <w:p w14:paraId="6CF733FC" w14:textId="77777777" w:rsidR="005D08CA" w:rsidRPr="000711FF" w:rsidRDefault="005D08CA" w:rsidP="00E21E9A">
            <w:pPr>
              <w:spacing w:line="240" w:lineRule="atLeast"/>
              <w:jc w:val="center"/>
              <w:rPr>
                <w:rFonts w:ascii="Ancizar Sans" w:hAnsi="Ancizar Sans" w:cs="Arial"/>
                <w:sz w:val="18"/>
                <w:szCs w:val="18"/>
              </w:rPr>
            </w:pPr>
            <w:r w:rsidRPr="000711FF">
              <w:rPr>
                <w:rFonts w:ascii="Ancizar Sans" w:hAnsi="Ancizar Sans" w:cs="Arial"/>
                <w:color w:val="AEAAAA"/>
                <w:sz w:val="18"/>
                <w:szCs w:val="18"/>
              </w:rPr>
              <w:t>C.E.</w:t>
            </w:r>
          </w:p>
        </w:tc>
        <w:tc>
          <w:tcPr>
            <w:tcW w:w="828" w:type="pct"/>
            <w:vAlign w:val="center"/>
          </w:tcPr>
          <w:p w14:paraId="62924A26" w14:textId="77777777" w:rsidR="005D08CA" w:rsidRPr="00AE399B" w:rsidRDefault="005D08CA" w:rsidP="005D08CA">
            <w:pPr>
              <w:spacing w:line="240" w:lineRule="atLeast"/>
              <w:rPr>
                <w:rFonts w:ascii="Ancizar Sans" w:hAnsi="Ancizar Sans" w:cs="Arial"/>
                <w:sz w:val="18"/>
                <w:szCs w:val="18"/>
                <w:highlight w:val="yellow"/>
              </w:rPr>
            </w:pPr>
          </w:p>
        </w:tc>
        <w:tc>
          <w:tcPr>
            <w:tcW w:w="2032" w:type="pct"/>
            <w:vAlign w:val="center"/>
          </w:tcPr>
          <w:p w14:paraId="21337A89" w14:textId="5C0A6116" w:rsidR="005D08CA" w:rsidRPr="00E16F95" w:rsidRDefault="005D08CA" w:rsidP="000711FF">
            <w:pPr>
              <w:ind w:left="-70"/>
              <w:rPr>
                <w:rFonts w:ascii="Ancizar Sans" w:hAnsi="Ancizar Sans" w:cs="Arial"/>
                <w:sz w:val="18"/>
                <w:szCs w:val="18"/>
              </w:rPr>
            </w:pPr>
            <w:r w:rsidRPr="00E16F95">
              <w:rPr>
                <w:rFonts w:ascii="Ancizar Sans" w:hAnsi="Ancizar Sans" w:cs="Arial"/>
                <w:sz w:val="18"/>
                <w:szCs w:val="18"/>
              </w:rPr>
              <w:t xml:space="preserve"> NÚMERO:</w:t>
            </w:r>
            <w:r w:rsidR="00033DE4">
              <w:rPr>
                <w:rFonts w:ascii="Ancizar Sans" w:hAnsi="Ancizar Sans" w:cs="Arial"/>
                <w:sz w:val="18"/>
                <w:szCs w:val="18"/>
              </w:rPr>
              <w:t xml:space="preserve"> 1026599658</w:t>
            </w:r>
          </w:p>
        </w:tc>
      </w:tr>
      <w:tr w:rsidR="000711FF" w:rsidRPr="00E16F95" w14:paraId="5F9EE8DF" w14:textId="77777777" w:rsidTr="00077DA5">
        <w:trPr>
          <w:trHeight w:val="340"/>
        </w:trPr>
        <w:tc>
          <w:tcPr>
            <w:tcW w:w="2968" w:type="pct"/>
            <w:gridSpan w:val="7"/>
            <w:vAlign w:val="center"/>
          </w:tcPr>
          <w:p w14:paraId="7D92999E" w14:textId="0003317E" w:rsidR="000711FF" w:rsidRPr="00E16F95" w:rsidRDefault="000711FF" w:rsidP="000711FF">
            <w:pPr>
              <w:rPr>
                <w:rFonts w:ascii="Ancizar Sans" w:hAnsi="Ancizar Sans" w:cs="Arial"/>
                <w:sz w:val="18"/>
                <w:szCs w:val="18"/>
              </w:rPr>
            </w:pPr>
            <w:r w:rsidRPr="00E16F95">
              <w:rPr>
                <w:rFonts w:ascii="Ancizar Sans" w:hAnsi="Ancizar Sans" w:cs="Arial"/>
                <w:sz w:val="18"/>
                <w:szCs w:val="18"/>
              </w:rPr>
              <w:t>CORREO</w:t>
            </w:r>
            <w:r>
              <w:rPr>
                <w:rFonts w:ascii="Ancizar Sans" w:hAnsi="Ancizar Sans" w:cs="Arial"/>
                <w:sz w:val="18"/>
                <w:szCs w:val="18"/>
              </w:rPr>
              <w:t xml:space="preserve"> INSTITUCIÓNAL</w:t>
            </w:r>
            <w:r w:rsidRPr="00E16F95">
              <w:rPr>
                <w:rFonts w:ascii="Ancizar Sans" w:hAnsi="Ancizar Sans" w:cs="Arial"/>
                <w:sz w:val="18"/>
                <w:szCs w:val="18"/>
              </w:rPr>
              <w:t>:</w:t>
            </w:r>
            <w:r w:rsidR="00033DE4">
              <w:rPr>
                <w:rFonts w:ascii="Ancizar Sans" w:hAnsi="Ancizar Sans" w:cs="Arial"/>
                <w:sz w:val="18"/>
                <w:szCs w:val="18"/>
              </w:rPr>
              <w:t xml:space="preserve"> dcgomezme@unal.edu.co</w:t>
            </w:r>
          </w:p>
        </w:tc>
        <w:tc>
          <w:tcPr>
            <w:tcW w:w="2032" w:type="pct"/>
            <w:vAlign w:val="center"/>
          </w:tcPr>
          <w:p w14:paraId="7C1C2AB2" w14:textId="4F5A1DBF" w:rsidR="000711FF" w:rsidRPr="00E16F95" w:rsidRDefault="000711FF" w:rsidP="009F3644">
            <w:pPr>
              <w:rPr>
                <w:rFonts w:ascii="Ancizar Sans" w:hAnsi="Ancizar Sans" w:cs="Arial"/>
                <w:sz w:val="18"/>
                <w:szCs w:val="18"/>
              </w:rPr>
            </w:pPr>
            <w:r w:rsidRPr="00E16F95">
              <w:rPr>
                <w:rFonts w:ascii="Ancizar Sans" w:hAnsi="Ancizar Sans" w:cs="Arial"/>
                <w:sz w:val="18"/>
                <w:szCs w:val="18"/>
              </w:rPr>
              <w:t>T</w:t>
            </w:r>
            <w:r>
              <w:rPr>
                <w:rFonts w:ascii="Ancizar Sans" w:hAnsi="Ancizar Sans" w:cs="Arial"/>
                <w:sz w:val="18"/>
                <w:szCs w:val="18"/>
              </w:rPr>
              <w:t>ELÉFONO</w:t>
            </w:r>
            <w:r w:rsidRPr="00E16F95">
              <w:rPr>
                <w:rFonts w:ascii="Ancizar Sans" w:hAnsi="Ancizar Sans" w:cs="Arial"/>
                <w:sz w:val="18"/>
                <w:szCs w:val="18"/>
              </w:rPr>
              <w:t>:</w:t>
            </w:r>
            <w:r w:rsidR="00033DE4">
              <w:rPr>
                <w:rFonts w:ascii="Ancizar Sans" w:hAnsi="Ancizar Sans" w:cs="Arial"/>
                <w:sz w:val="18"/>
                <w:szCs w:val="18"/>
              </w:rPr>
              <w:t xml:space="preserve"> 3142240708</w:t>
            </w:r>
          </w:p>
        </w:tc>
      </w:tr>
    </w:tbl>
    <w:p w14:paraId="6E5896BD" w14:textId="77777777" w:rsidR="0082093B" w:rsidRPr="00E16F95" w:rsidRDefault="0082093B" w:rsidP="0082093B">
      <w:pPr>
        <w:spacing w:after="120"/>
        <w:jc w:val="center"/>
        <w:rPr>
          <w:rFonts w:ascii="Ancizar Sans" w:hAnsi="Ancizar Sans" w:cs="Arial"/>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tblGrid>
      <w:tr w:rsidR="00833AE0" w:rsidRPr="008D33E0" w14:paraId="0E4CAFC2" w14:textId="77777777" w:rsidTr="00D74240">
        <w:trPr>
          <w:trHeight w:val="454"/>
          <w:jc w:val="center"/>
        </w:trPr>
        <w:tc>
          <w:tcPr>
            <w:tcW w:w="5103" w:type="dxa"/>
            <w:shd w:val="clear" w:color="auto" w:fill="E7E6E6"/>
            <w:vAlign w:val="center"/>
          </w:tcPr>
          <w:p w14:paraId="579BC7CC" w14:textId="77777777" w:rsidR="00833AE0" w:rsidRPr="008D33E0" w:rsidRDefault="00833AE0" w:rsidP="008D33E0">
            <w:pPr>
              <w:jc w:val="center"/>
              <w:rPr>
                <w:rFonts w:ascii="Ancizar Sans" w:hAnsi="Ancizar Sans"/>
                <w:b/>
                <w:sz w:val="20"/>
              </w:rPr>
            </w:pPr>
            <w:r w:rsidRPr="008D33E0">
              <w:rPr>
                <w:rFonts w:ascii="Ancizar Sans" w:hAnsi="Ancizar Sans"/>
                <w:b/>
                <w:sz w:val="20"/>
              </w:rPr>
              <w:t xml:space="preserve">MODALIDAD DE TRABAJO DE GRADO </w:t>
            </w:r>
            <w:r w:rsidRPr="008D33E0">
              <w:rPr>
                <w:rFonts w:ascii="Ancizar Sans" w:hAnsi="Ancizar Sans"/>
                <w:sz w:val="18"/>
              </w:rPr>
              <w:t>(Seleccione una opción)</w:t>
            </w:r>
          </w:p>
        </w:tc>
      </w:tr>
    </w:tbl>
    <w:p w14:paraId="2EFF665E" w14:textId="77777777" w:rsidR="0082093B" w:rsidRPr="009D5365" w:rsidRDefault="0082093B" w:rsidP="006B423E">
      <w:pPr>
        <w:jc w:val="center"/>
        <w:rPr>
          <w:rFonts w:ascii="Ancizar Sans" w:hAnsi="Ancizar Sans" w:cs="Arial"/>
          <w:b/>
          <w:bCs/>
          <w:sz w:val="18"/>
          <w:szCs w:val="20"/>
        </w:rPr>
      </w:pPr>
    </w:p>
    <w:tbl>
      <w:tblPr>
        <w:tblW w:w="5000" w:type="pct"/>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70" w:type="dxa"/>
          <w:right w:w="70" w:type="dxa"/>
        </w:tblCellMar>
        <w:tblLook w:val="0000" w:firstRow="0" w:lastRow="0" w:firstColumn="0" w:lastColumn="0" w:noHBand="0" w:noVBand="0"/>
      </w:tblPr>
      <w:tblGrid>
        <w:gridCol w:w="4245"/>
        <w:gridCol w:w="3061"/>
        <w:gridCol w:w="2730"/>
      </w:tblGrid>
      <w:tr w:rsidR="001223F1" w:rsidRPr="00E16F95" w14:paraId="0E97FEF0" w14:textId="77777777" w:rsidTr="00077DA5">
        <w:trPr>
          <w:trHeight w:val="397"/>
        </w:trPr>
        <w:tc>
          <w:tcPr>
            <w:tcW w:w="2115" w:type="pct"/>
            <w:vAlign w:val="center"/>
          </w:tcPr>
          <w:p w14:paraId="1706E32A" w14:textId="77777777" w:rsidR="001223F1" w:rsidRPr="00CC7BC9" w:rsidRDefault="001223F1" w:rsidP="00A215A7">
            <w:pPr>
              <w:tabs>
                <w:tab w:val="left" w:pos="1312"/>
                <w:tab w:val="left" w:pos="2588"/>
                <w:tab w:val="left" w:pos="3722"/>
              </w:tabs>
              <w:jc w:val="center"/>
              <w:rPr>
                <w:rFonts w:ascii="Ancizar Sans" w:hAnsi="Ancizar Sans" w:cs="Arial"/>
                <w:sz w:val="20"/>
                <w:szCs w:val="18"/>
              </w:rPr>
            </w:pPr>
            <w:r w:rsidRPr="00CC7BC9">
              <w:rPr>
                <w:rFonts w:ascii="Ancizar Sans" w:hAnsi="Ancizar Sans" w:cs="Arial"/>
                <w:b/>
                <w:sz w:val="20"/>
                <w:szCs w:val="18"/>
              </w:rPr>
              <w:t xml:space="preserve">I. Trabajos investigativos:  </w:t>
            </w:r>
            <w:r w:rsidR="00A215A7" w:rsidRPr="00AE4281">
              <w:rPr>
                <w:rFonts w:ascii="Ancizar Sans" w:hAnsi="Ancizar Sans" w:cs="Arial"/>
                <w:sz w:val="20"/>
                <w:szCs w:val="18"/>
              </w:rPr>
              <w:sym w:font="Wingdings" w:char="F06F"/>
            </w:r>
          </w:p>
        </w:tc>
        <w:tc>
          <w:tcPr>
            <w:tcW w:w="1525" w:type="pct"/>
            <w:vAlign w:val="center"/>
          </w:tcPr>
          <w:p w14:paraId="7E4592E1" w14:textId="77777777" w:rsidR="001223F1" w:rsidRPr="00CC7BC9" w:rsidRDefault="001223F1" w:rsidP="00A215A7">
            <w:pPr>
              <w:jc w:val="center"/>
              <w:rPr>
                <w:rFonts w:ascii="Ancizar Sans" w:hAnsi="Ancizar Sans"/>
                <w:sz w:val="20"/>
                <w:szCs w:val="22"/>
              </w:rPr>
            </w:pPr>
            <w:r w:rsidRPr="00CC7BC9">
              <w:rPr>
                <w:rFonts w:ascii="Ancizar Sans" w:hAnsi="Ancizar Sans" w:cs="Arial"/>
                <w:b/>
                <w:sz w:val="20"/>
                <w:szCs w:val="18"/>
              </w:rPr>
              <w:t>II. Prácticas de extensión:</w:t>
            </w:r>
            <w:r w:rsidRPr="00CC7BC9">
              <w:rPr>
                <w:rFonts w:ascii="Ancizar Sans" w:hAnsi="Ancizar Sans"/>
                <w:sz w:val="20"/>
                <w:szCs w:val="22"/>
              </w:rPr>
              <w:t xml:space="preserve">  </w:t>
            </w:r>
            <w:r w:rsidRPr="00CC7BC9">
              <w:rPr>
                <w:rFonts w:ascii="Ancizar Sans" w:hAnsi="Ancizar Sans" w:cs="Arial"/>
                <w:sz w:val="20"/>
                <w:szCs w:val="18"/>
              </w:rPr>
              <w:sym w:font="Wingdings" w:char="F06F"/>
            </w:r>
          </w:p>
        </w:tc>
        <w:tc>
          <w:tcPr>
            <w:tcW w:w="1360" w:type="pct"/>
            <w:vMerge w:val="restart"/>
            <w:vAlign w:val="center"/>
          </w:tcPr>
          <w:p w14:paraId="4E20ACA9" w14:textId="77777777" w:rsidR="001223F1" w:rsidRPr="00E16F95" w:rsidRDefault="001223F1" w:rsidP="00A215A7">
            <w:pPr>
              <w:rPr>
                <w:rFonts w:ascii="Ancizar Sans" w:hAnsi="Ancizar Sans" w:cs="Arial"/>
                <w:b/>
                <w:sz w:val="18"/>
                <w:szCs w:val="18"/>
              </w:rPr>
            </w:pPr>
          </w:p>
          <w:p w14:paraId="568CB106" w14:textId="77777777" w:rsidR="00D21B9E" w:rsidRDefault="001223F1" w:rsidP="00A215A7">
            <w:pPr>
              <w:rPr>
                <w:rFonts w:ascii="Ancizar Sans" w:hAnsi="Ancizar Sans" w:cs="Arial"/>
                <w:sz w:val="20"/>
                <w:szCs w:val="18"/>
              </w:rPr>
            </w:pPr>
            <w:r w:rsidRPr="00CC7BC9">
              <w:rPr>
                <w:rFonts w:ascii="Ancizar Sans" w:hAnsi="Ancizar Sans" w:cs="Arial"/>
                <w:b/>
                <w:sz w:val="20"/>
                <w:szCs w:val="18"/>
              </w:rPr>
              <w:t>III. Asignaturas de postgrado:</w:t>
            </w:r>
            <w:r w:rsidRPr="00CC7BC9">
              <w:rPr>
                <w:rFonts w:ascii="Ancizar Sans" w:hAnsi="Ancizar Sans" w:cs="Arial"/>
                <w:sz w:val="20"/>
                <w:szCs w:val="18"/>
              </w:rPr>
              <w:t xml:space="preserve">  </w:t>
            </w:r>
            <w:r w:rsidRPr="00CC7BC9">
              <w:rPr>
                <w:rFonts w:ascii="Ancizar Sans" w:hAnsi="Ancizar Sans" w:cs="Arial"/>
                <w:sz w:val="20"/>
                <w:szCs w:val="18"/>
              </w:rPr>
              <w:sym w:font="Wingdings" w:char="F06F"/>
            </w:r>
          </w:p>
          <w:p w14:paraId="6E702704" w14:textId="77777777" w:rsidR="00D21B9E" w:rsidRDefault="00D21B9E" w:rsidP="00A215A7">
            <w:pPr>
              <w:rPr>
                <w:rFonts w:ascii="Ancizar Sans" w:hAnsi="Ancizar Sans" w:cs="Arial"/>
                <w:sz w:val="20"/>
                <w:szCs w:val="18"/>
              </w:rPr>
            </w:pPr>
          </w:p>
          <w:p w14:paraId="5F95BD9C" w14:textId="77777777" w:rsidR="00D21B9E" w:rsidRPr="00D21B9E" w:rsidRDefault="00D21B9E" w:rsidP="00D74240">
            <w:pPr>
              <w:rPr>
                <w:rFonts w:ascii="Ancizar Sans" w:hAnsi="Ancizar Sans" w:cs="Arial"/>
                <w:sz w:val="20"/>
                <w:szCs w:val="18"/>
              </w:rPr>
            </w:pPr>
            <w:r w:rsidRPr="00A72217">
              <w:rPr>
                <w:rFonts w:ascii="Ancizar Sans" w:hAnsi="Ancizar Sans" w:cs="Arial"/>
                <w:sz w:val="18"/>
                <w:szCs w:val="18"/>
              </w:rPr>
              <w:t>(Para e</w:t>
            </w:r>
            <w:r w:rsidR="00D74240" w:rsidRPr="00A72217">
              <w:rPr>
                <w:rFonts w:ascii="Ancizar Sans" w:hAnsi="Ancizar Sans" w:cs="Arial"/>
                <w:sz w:val="18"/>
                <w:szCs w:val="18"/>
              </w:rPr>
              <w:t>ste</w:t>
            </w:r>
            <w:r w:rsidRPr="00A72217">
              <w:rPr>
                <w:rFonts w:ascii="Ancizar Sans" w:hAnsi="Ancizar Sans" w:cs="Arial"/>
                <w:sz w:val="18"/>
                <w:szCs w:val="18"/>
              </w:rPr>
              <w:t xml:space="preserve"> caso</w:t>
            </w:r>
            <w:r w:rsidR="00D74240" w:rsidRPr="00A72217">
              <w:rPr>
                <w:rFonts w:ascii="Ancizar Sans" w:hAnsi="Ancizar Sans" w:cs="Arial"/>
                <w:sz w:val="18"/>
                <w:szCs w:val="18"/>
              </w:rPr>
              <w:t xml:space="preserve"> sólo </w:t>
            </w:r>
            <w:r w:rsidR="00A72217">
              <w:rPr>
                <w:rFonts w:ascii="Ancizar Sans" w:hAnsi="Ancizar Sans" w:cs="Arial"/>
                <w:sz w:val="18"/>
                <w:szCs w:val="18"/>
              </w:rPr>
              <w:t xml:space="preserve">imprima y </w:t>
            </w:r>
            <w:r w:rsidR="00D74240" w:rsidRPr="00A72217">
              <w:rPr>
                <w:rFonts w:ascii="Ancizar Sans" w:hAnsi="Ancizar Sans" w:cs="Arial"/>
                <w:sz w:val="18"/>
                <w:szCs w:val="18"/>
              </w:rPr>
              <w:t>diligencie la página 5</w:t>
            </w:r>
            <w:r w:rsidRPr="00A72217">
              <w:rPr>
                <w:rFonts w:ascii="Ancizar Sans" w:hAnsi="Ancizar Sans" w:cs="Arial"/>
                <w:sz w:val="18"/>
                <w:szCs w:val="18"/>
              </w:rPr>
              <w:t>)</w:t>
            </w:r>
          </w:p>
        </w:tc>
      </w:tr>
      <w:tr w:rsidR="001223F1" w:rsidRPr="00E16F95" w14:paraId="1AB58A93" w14:textId="77777777" w:rsidTr="00077DA5">
        <w:trPr>
          <w:trHeight w:val="376"/>
        </w:trPr>
        <w:tc>
          <w:tcPr>
            <w:tcW w:w="2115" w:type="pct"/>
            <w:vAlign w:val="center"/>
          </w:tcPr>
          <w:p w14:paraId="781BFAED" w14:textId="77777777" w:rsidR="001223F1" w:rsidRPr="00CC7BC9" w:rsidRDefault="001223F1" w:rsidP="001223F1">
            <w:pPr>
              <w:tabs>
                <w:tab w:val="left" w:pos="1312"/>
                <w:tab w:val="left" w:pos="2588"/>
                <w:tab w:val="left" w:pos="3722"/>
              </w:tabs>
              <w:ind w:firstLine="142"/>
              <w:rPr>
                <w:rFonts w:ascii="Ancizar Sans" w:hAnsi="Ancizar Sans" w:cs="Arial"/>
                <w:color w:val="000000"/>
                <w:sz w:val="20"/>
                <w:szCs w:val="27"/>
              </w:rPr>
            </w:pPr>
            <w:r w:rsidRPr="00CC7BC9">
              <w:rPr>
                <w:rFonts w:ascii="Ancizar Sans" w:hAnsi="Ancizar Sans" w:cs="Arial"/>
                <w:color w:val="000000"/>
                <w:sz w:val="20"/>
                <w:szCs w:val="27"/>
              </w:rPr>
              <w:t xml:space="preserve">a. Trabajo monográfico  </w:t>
            </w:r>
            <w:r w:rsidRPr="00CC7BC9">
              <w:rPr>
                <w:rFonts w:ascii="Ancizar Sans" w:hAnsi="Ancizar Sans" w:cs="Arial"/>
                <w:sz w:val="20"/>
                <w:szCs w:val="18"/>
              </w:rPr>
              <w:sym w:font="Wingdings" w:char="F06F"/>
            </w:r>
          </w:p>
        </w:tc>
        <w:tc>
          <w:tcPr>
            <w:tcW w:w="1525" w:type="pct"/>
            <w:vAlign w:val="center"/>
          </w:tcPr>
          <w:p w14:paraId="647649B6" w14:textId="77777777" w:rsidR="001223F1" w:rsidRPr="00CC7BC9" w:rsidRDefault="001223F1" w:rsidP="001223F1">
            <w:pPr>
              <w:tabs>
                <w:tab w:val="left" w:pos="1312"/>
                <w:tab w:val="left" w:pos="2588"/>
                <w:tab w:val="left" w:pos="3722"/>
              </w:tabs>
              <w:ind w:left="284" w:hanging="142"/>
              <w:rPr>
                <w:rFonts w:ascii="Ancizar Sans" w:hAnsi="Ancizar Sans" w:cs="Arial"/>
                <w:color w:val="000000"/>
                <w:sz w:val="20"/>
                <w:szCs w:val="27"/>
              </w:rPr>
            </w:pPr>
            <w:r w:rsidRPr="00CC7BC9">
              <w:rPr>
                <w:rFonts w:ascii="Ancizar Sans" w:hAnsi="Ancizar Sans" w:cs="Arial"/>
                <w:color w:val="000000"/>
                <w:sz w:val="20"/>
                <w:szCs w:val="27"/>
              </w:rPr>
              <w:t xml:space="preserve">a. Emprendimiento empresarial  </w:t>
            </w:r>
            <w:r w:rsidRPr="00CC7BC9">
              <w:rPr>
                <w:rFonts w:ascii="Ancizar Sans" w:hAnsi="Ancizar Sans" w:cs="Arial"/>
                <w:sz w:val="20"/>
                <w:szCs w:val="18"/>
              </w:rPr>
              <w:sym w:font="Wingdings" w:char="F06F"/>
            </w:r>
          </w:p>
        </w:tc>
        <w:tc>
          <w:tcPr>
            <w:tcW w:w="1360" w:type="pct"/>
            <w:vMerge/>
          </w:tcPr>
          <w:p w14:paraId="28F6AF73" w14:textId="77777777" w:rsidR="001223F1" w:rsidRPr="00E16F95" w:rsidRDefault="001223F1" w:rsidP="001223F1">
            <w:pPr>
              <w:jc w:val="both"/>
              <w:rPr>
                <w:rFonts w:ascii="Ancizar Sans" w:hAnsi="Ancizar Sans" w:cs="Arial"/>
                <w:b/>
                <w:sz w:val="18"/>
                <w:szCs w:val="18"/>
              </w:rPr>
            </w:pPr>
          </w:p>
        </w:tc>
      </w:tr>
      <w:tr w:rsidR="001223F1" w:rsidRPr="00E16F95" w14:paraId="56492EB9" w14:textId="77777777" w:rsidTr="00077DA5">
        <w:trPr>
          <w:trHeight w:val="376"/>
        </w:trPr>
        <w:tc>
          <w:tcPr>
            <w:tcW w:w="2115" w:type="pct"/>
            <w:vAlign w:val="center"/>
          </w:tcPr>
          <w:p w14:paraId="4191DAEE" w14:textId="684117B0" w:rsidR="001223F1" w:rsidRPr="00CC7BC9" w:rsidRDefault="001223F1" w:rsidP="001223F1">
            <w:pPr>
              <w:tabs>
                <w:tab w:val="left" w:pos="1312"/>
                <w:tab w:val="left" w:pos="2588"/>
                <w:tab w:val="left" w:pos="3722"/>
              </w:tabs>
              <w:ind w:left="284" w:hanging="142"/>
              <w:rPr>
                <w:rFonts w:ascii="Ancizar Sans" w:hAnsi="Ancizar Sans" w:cs="Arial"/>
                <w:sz w:val="20"/>
                <w:szCs w:val="18"/>
              </w:rPr>
            </w:pPr>
            <w:r w:rsidRPr="00CC7BC9">
              <w:rPr>
                <w:rFonts w:ascii="Ancizar Sans" w:hAnsi="Ancizar Sans" w:cs="Arial"/>
                <w:color w:val="000000"/>
                <w:sz w:val="20"/>
                <w:szCs w:val="27"/>
              </w:rPr>
              <w:t xml:space="preserve">b. Proyecto </w:t>
            </w:r>
            <w:r w:rsidR="00765DD3" w:rsidRPr="00CC7BC9">
              <w:rPr>
                <w:rFonts w:ascii="Ancizar Sans" w:hAnsi="Ancizar Sans" w:cs="Arial"/>
                <w:color w:val="000000"/>
                <w:sz w:val="20"/>
                <w:szCs w:val="27"/>
              </w:rPr>
              <w:t>final X</w:t>
            </w:r>
          </w:p>
        </w:tc>
        <w:tc>
          <w:tcPr>
            <w:tcW w:w="1525" w:type="pct"/>
            <w:vAlign w:val="center"/>
          </w:tcPr>
          <w:p w14:paraId="1388B8C7" w14:textId="77777777" w:rsidR="001223F1" w:rsidRPr="00CC7BC9" w:rsidRDefault="001223F1" w:rsidP="001223F1">
            <w:pPr>
              <w:tabs>
                <w:tab w:val="left" w:pos="1312"/>
                <w:tab w:val="left" w:pos="2588"/>
                <w:tab w:val="left" w:pos="3722"/>
              </w:tabs>
              <w:ind w:left="284" w:hanging="142"/>
              <w:rPr>
                <w:rFonts w:ascii="Ancizar Sans" w:hAnsi="Ancizar Sans" w:cs="Arial"/>
                <w:color w:val="000000"/>
                <w:sz w:val="20"/>
                <w:szCs w:val="27"/>
              </w:rPr>
            </w:pPr>
            <w:r w:rsidRPr="00CC7BC9">
              <w:rPr>
                <w:rFonts w:ascii="Ancizar Sans" w:hAnsi="Ancizar Sans" w:cs="Arial"/>
                <w:color w:val="000000"/>
                <w:sz w:val="20"/>
                <w:szCs w:val="27"/>
              </w:rPr>
              <w:t xml:space="preserve">b. Pasantía  </w:t>
            </w:r>
            <w:r w:rsidRPr="00CC7BC9">
              <w:rPr>
                <w:rFonts w:ascii="Ancizar Sans" w:hAnsi="Ancizar Sans" w:cs="Arial"/>
                <w:sz w:val="20"/>
                <w:szCs w:val="18"/>
              </w:rPr>
              <w:sym w:font="Wingdings" w:char="F06F"/>
            </w:r>
          </w:p>
        </w:tc>
        <w:tc>
          <w:tcPr>
            <w:tcW w:w="1360" w:type="pct"/>
            <w:vMerge/>
          </w:tcPr>
          <w:p w14:paraId="7F255560" w14:textId="77777777" w:rsidR="001223F1" w:rsidRPr="00E16F95" w:rsidRDefault="001223F1" w:rsidP="001223F1">
            <w:pPr>
              <w:jc w:val="both"/>
              <w:rPr>
                <w:rFonts w:ascii="Ancizar Sans" w:hAnsi="Ancizar Sans" w:cs="Arial"/>
                <w:b/>
                <w:sz w:val="18"/>
                <w:szCs w:val="18"/>
              </w:rPr>
            </w:pPr>
          </w:p>
        </w:tc>
      </w:tr>
      <w:tr w:rsidR="001223F1" w:rsidRPr="00E16F95" w14:paraId="1E91CB45" w14:textId="77777777" w:rsidTr="00077DA5">
        <w:trPr>
          <w:trHeight w:val="422"/>
        </w:trPr>
        <w:tc>
          <w:tcPr>
            <w:tcW w:w="2115" w:type="pct"/>
            <w:vAlign w:val="center"/>
          </w:tcPr>
          <w:p w14:paraId="509249F2" w14:textId="77777777" w:rsidR="001223F1" w:rsidRPr="00CC7BC9" w:rsidRDefault="001223F1" w:rsidP="001223F1">
            <w:pPr>
              <w:tabs>
                <w:tab w:val="left" w:pos="1312"/>
                <w:tab w:val="left" w:pos="2588"/>
                <w:tab w:val="left" w:pos="3722"/>
              </w:tabs>
              <w:ind w:left="284" w:hanging="142"/>
              <w:rPr>
                <w:rFonts w:ascii="Ancizar Sans" w:hAnsi="Ancizar Sans" w:cs="Arial"/>
                <w:color w:val="000000"/>
                <w:sz w:val="20"/>
                <w:szCs w:val="27"/>
              </w:rPr>
            </w:pPr>
            <w:r w:rsidRPr="00CC7BC9">
              <w:rPr>
                <w:rFonts w:ascii="Ancizar Sans" w:hAnsi="Ancizar Sans" w:cs="Arial"/>
                <w:color w:val="000000"/>
                <w:sz w:val="20"/>
                <w:szCs w:val="27"/>
              </w:rPr>
              <w:t xml:space="preserve">c. Participación en proyecto de investigación  </w:t>
            </w:r>
            <w:r w:rsidRPr="00CC7BC9">
              <w:rPr>
                <w:rFonts w:ascii="Ancizar Sans" w:hAnsi="Ancizar Sans" w:cs="Arial"/>
                <w:sz w:val="20"/>
                <w:szCs w:val="18"/>
              </w:rPr>
              <w:sym w:font="Wingdings" w:char="F06F"/>
            </w:r>
          </w:p>
        </w:tc>
        <w:tc>
          <w:tcPr>
            <w:tcW w:w="1525" w:type="pct"/>
            <w:vAlign w:val="center"/>
          </w:tcPr>
          <w:p w14:paraId="172BA17B" w14:textId="77777777" w:rsidR="001223F1" w:rsidRPr="00CC7BC9" w:rsidRDefault="001223F1" w:rsidP="001223F1">
            <w:pPr>
              <w:ind w:left="213" w:hanging="142"/>
              <w:rPr>
                <w:rFonts w:ascii="Ancizar Sans" w:hAnsi="Ancizar Sans" w:cs="Arial"/>
                <w:b/>
                <w:sz w:val="20"/>
                <w:szCs w:val="18"/>
              </w:rPr>
            </w:pPr>
            <w:r w:rsidRPr="00CC7BC9">
              <w:rPr>
                <w:rFonts w:ascii="Ancizar Sans" w:hAnsi="Ancizar Sans" w:cs="Arial"/>
                <w:color w:val="000000"/>
                <w:sz w:val="20"/>
                <w:szCs w:val="27"/>
              </w:rPr>
              <w:t xml:space="preserve">c. Proyecto social  </w:t>
            </w:r>
            <w:r w:rsidRPr="00CC7BC9">
              <w:rPr>
                <w:rFonts w:ascii="Ancizar Sans" w:hAnsi="Ancizar Sans" w:cs="Arial"/>
                <w:sz w:val="20"/>
                <w:szCs w:val="18"/>
              </w:rPr>
              <w:sym w:font="Wingdings" w:char="F06F"/>
            </w:r>
          </w:p>
        </w:tc>
        <w:tc>
          <w:tcPr>
            <w:tcW w:w="1360" w:type="pct"/>
            <w:vMerge/>
          </w:tcPr>
          <w:p w14:paraId="7FDEB9FB" w14:textId="77777777" w:rsidR="001223F1" w:rsidRPr="00E16F95" w:rsidRDefault="001223F1" w:rsidP="001223F1">
            <w:pPr>
              <w:jc w:val="both"/>
              <w:rPr>
                <w:rFonts w:ascii="Ancizar Sans" w:hAnsi="Ancizar Sans" w:cs="Arial"/>
                <w:b/>
                <w:sz w:val="18"/>
                <w:szCs w:val="18"/>
              </w:rPr>
            </w:pPr>
          </w:p>
        </w:tc>
      </w:tr>
    </w:tbl>
    <w:p w14:paraId="5A2FDDEC" w14:textId="77777777" w:rsidR="00237FDA" w:rsidRPr="00E16F95" w:rsidRDefault="00237FDA" w:rsidP="009D5365">
      <w:pPr>
        <w:spacing w:after="120"/>
        <w:jc w:val="center"/>
        <w:rPr>
          <w:rFonts w:ascii="Ancizar Sans" w:hAnsi="Ancizar Sans" w:cs="Arial"/>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tblGrid>
      <w:tr w:rsidR="00833AE0" w:rsidRPr="008D33E0" w14:paraId="2DAAEC46" w14:textId="77777777" w:rsidTr="00D74240">
        <w:trPr>
          <w:trHeight w:val="454"/>
          <w:jc w:val="center"/>
        </w:trPr>
        <w:tc>
          <w:tcPr>
            <w:tcW w:w="5103" w:type="dxa"/>
            <w:shd w:val="clear" w:color="auto" w:fill="E7E6E6"/>
            <w:vAlign w:val="center"/>
          </w:tcPr>
          <w:p w14:paraId="796187FD" w14:textId="77777777" w:rsidR="00833AE0" w:rsidRPr="008D33E0" w:rsidRDefault="00833AE0" w:rsidP="008D33E0">
            <w:pPr>
              <w:jc w:val="center"/>
              <w:rPr>
                <w:rFonts w:ascii="Ancizar Sans" w:hAnsi="Ancizar Sans" w:cs="Arial"/>
                <w:b/>
                <w:bCs/>
                <w:sz w:val="20"/>
                <w:szCs w:val="20"/>
              </w:rPr>
            </w:pPr>
            <w:r w:rsidRPr="008D33E0">
              <w:rPr>
                <w:rFonts w:ascii="Ancizar Sans" w:hAnsi="Ancizar Sans"/>
                <w:b/>
                <w:sz w:val="20"/>
              </w:rPr>
              <w:t>AVAL DEL DOCENTE DIRECTOR</w:t>
            </w:r>
            <w:r w:rsidR="00873771">
              <w:rPr>
                <w:rFonts w:ascii="Ancizar Sans" w:hAnsi="Ancizar Sans"/>
                <w:b/>
                <w:sz w:val="20"/>
              </w:rPr>
              <w:t xml:space="preserve"> </w:t>
            </w:r>
            <w:r w:rsidR="00873771" w:rsidRPr="000D2E46">
              <w:rPr>
                <w:rFonts w:ascii="Ancizar Sans" w:hAnsi="Ancizar Sans" w:cs="Arial"/>
                <w:sz w:val="18"/>
                <w:szCs w:val="18"/>
              </w:rPr>
              <w:t>(</w:t>
            </w:r>
            <w:r w:rsidR="00873771">
              <w:rPr>
                <w:rFonts w:ascii="Ancizar Sans" w:hAnsi="Ancizar Sans" w:cs="Arial"/>
                <w:sz w:val="18"/>
                <w:szCs w:val="18"/>
              </w:rPr>
              <w:t>En caso de modalidades I o II</w:t>
            </w:r>
            <w:r w:rsidR="00873771" w:rsidRPr="000D2E46">
              <w:rPr>
                <w:rFonts w:ascii="Ancizar Sans" w:hAnsi="Ancizar Sans" w:cs="Arial"/>
                <w:sz w:val="18"/>
                <w:szCs w:val="18"/>
              </w:rPr>
              <w:t>)</w:t>
            </w:r>
            <w:r w:rsidR="00873771">
              <w:rPr>
                <w:rFonts w:ascii="Ancizar Sans" w:hAnsi="Ancizar Sans" w:cs="Arial"/>
                <w:sz w:val="18"/>
                <w:szCs w:val="18"/>
              </w:rPr>
              <w:t>:</w:t>
            </w:r>
          </w:p>
        </w:tc>
      </w:tr>
    </w:tbl>
    <w:p w14:paraId="1136FA8C" w14:textId="77777777" w:rsidR="006B423E" w:rsidRPr="009D5365" w:rsidRDefault="006B423E" w:rsidP="006B423E">
      <w:pPr>
        <w:jc w:val="center"/>
        <w:rPr>
          <w:rFonts w:ascii="Ancizar Sans" w:hAnsi="Ancizar Sans" w:cs="Arial"/>
          <w:b/>
          <w:bCs/>
          <w:sz w:val="18"/>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688"/>
        <w:gridCol w:w="4348"/>
      </w:tblGrid>
      <w:tr w:rsidR="00237FDA" w:rsidRPr="00E16F95" w14:paraId="10CE210A" w14:textId="77777777" w:rsidTr="00D74240">
        <w:trPr>
          <w:trHeight w:val="340"/>
        </w:trPr>
        <w:tc>
          <w:tcPr>
            <w:tcW w:w="2834" w:type="pct"/>
            <w:vAlign w:val="center"/>
          </w:tcPr>
          <w:p w14:paraId="05367A6B" w14:textId="24316F1D" w:rsidR="00237FDA" w:rsidRPr="00E16F95" w:rsidRDefault="006B423E" w:rsidP="006B423E">
            <w:pPr>
              <w:spacing w:before="60" w:after="60"/>
              <w:rPr>
                <w:rFonts w:ascii="Ancizar Sans" w:hAnsi="Ancizar Sans" w:cs="Arial"/>
                <w:sz w:val="18"/>
                <w:szCs w:val="18"/>
              </w:rPr>
            </w:pPr>
            <w:r w:rsidRPr="00E16F95">
              <w:rPr>
                <w:rFonts w:ascii="Ancizar Sans" w:hAnsi="Ancizar Sans" w:cs="Arial"/>
                <w:sz w:val="18"/>
                <w:szCs w:val="18"/>
              </w:rPr>
              <w:t>NOMBRES:</w:t>
            </w:r>
            <w:r w:rsidR="00033DE4">
              <w:rPr>
                <w:rFonts w:ascii="Ancizar Sans" w:hAnsi="Ancizar Sans" w:cs="Arial"/>
                <w:sz w:val="18"/>
                <w:szCs w:val="18"/>
              </w:rPr>
              <w:t xml:space="preserve"> Leonardo David Donado Garzón</w:t>
            </w:r>
          </w:p>
        </w:tc>
        <w:tc>
          <w:tcPr>
            <w:tcW w:w="2166" w:type="pct"/>
            <w:vAlign w:val="center"/>
          </w:tcPr>
          <w:p w14:paraId="16031F22" w14:textId="45D4D90A" w:rsidR="00237FDA" w:rsidRPr="00E16F95" w:rsidRDefault="006B423E" w:rsidP="006B423E">
            <w:pPr>
              <w:spacing w:before="60" w:after="60"/>
              <w:rPr>
                <w:rFonts w:ascii="Ancizar Sans" w:hAnsi="Ancizar Sans" w:cs="Arial"/>
                <w:sz w:val="18"/>
                <w:szCs w:val="18"/>
              </w:rPr>
            </w:pPr>
            <w:r w:rsidRPr="00E16F95">
              <w:rPr>
                <w:rFonts w:ascii="Ancizar Sans" w:hAnsi="Ancizar Sans" w:cs="Arial"/>
                <w:sz w:val="18"/>
                <w:szCs w:val="18"/>
              </w:rPr>
              <w:t>DEPARTAMENTO:</w:t>
            </w:r>
            <w:r w:rsidR="00033DE4">
              <w:rPr>
                <w:rFonts w:ascii="Ancizar Sans" w:hAnsi="Ancizar Sans" w:cs="Arial"/>
                <w:sz w:val="18"/>
                <w:szCs w:val="18"/>
              </w:rPr>
              <w:t xml:space="preserve"> Ingeniería Civil y Agrícola</w:t>
            </w:r>
          </w:p>
        </w:tc>
      </w:tr>
      <w:tr w:rsidR="000711FF" w:rsidRPr="000711FF" w14:paraId="6FF54703" w14:textId="77777777" w:rsidTr="00D74240">
        <w:trPr>
          <w:trHeight w:val="340"/>
        </w:trPr>
        <w:tc>
          <w:tcPr>
            <w:tcW w:w="2834" w:type="pct"/>
            <w:vAlign w:val="center"/>
          </w:tcPr>
          <w:p w14:paraId="4ED62D43" w14:textId="00AC09ED" w:rsidR="000711FF" w:rsidRPr="00E16F95" w:rsidRDefault="000711FF" w:rsidP="000711FF">
            <w:pPr>
              <w:rPr>
                <w:rFonts w:ascii="Ancizar Sans" w:hAnsi="Ancizar Sans" w:cs="Arial"/>
                <w:sz w:val="18"/>
                <w:szCs w:val="18"/>
              </w:rPr>
            </w:pPr>
            <w:r w:rsidRPr="00E16F95">
              <w:rPr>
                <w:rFonts w:ascii="Ancizar Sans" w:hAnsi="Ancizar Sans" w:cs="Arial"/>
                <w:sz w:val="18"/>
                <w:szCs w:val="18"/>
              </w:rPr>
              <w:t>CORREO</w:t>
            </w:r>
            <w:r>
              <w:rPr>
                <w:rFonts w:ascii="Ancizar Sans" w:hAnsi="Ancizar Sans" w:cs="Arial"/>
                <w:sz w:val="18"/>
                <w:szCs w:val="18"/>
              </w:rPr>
              <w:t xml:space="preserve"> INSTITUCIONAL</w:t>
            </w:r>
            <w:r w:rsidRPr="00E16F95">
              <w:rPr>
                <w:rFonts w:ascii="Ancizar Sans" w:hAnsi="Ancizar Sans" w:cs="Arial"/>
                <w:sz w:val="18"/>
                <w:szCs w:val="18"/>
              </w:rPr>
              <w:t>:</w:t>
            </w:r>
            <w:r w:rsidR="00033DE4">
              <w:rPr>
                <w:rFonts w:ascii="Ancizar Sans" w:hAnsi="Ancizar Sans" w:cs="Arial"/>
                <w:sz w:val="18"/>
                <w:szCs w:val="18"/>
              </w:rPr>
              <w:t xml:space="preserve"> lddonadog@unal.edu.co</w:t>
            </w:r>
          </w:p>
        </w:tc>
        <w:tc>
          <w:tcPr>
            <w:tcW w:w="2166" w:type="pct"/>
            <w:vAlign w:val="center"/>
          </w:tcPr>
          <w:p w14:paraId="099338C3" w14:textId="69471461" w:rsidR="000711FF" w:rsidRPr="00E16F95" w:rsidRDefault="000711FF" w:rsidP="000711FF">
            <w:pPr>
              <w:rPr>
                <w:rFonts w:ascii="Ancizar Sans" w:hAnsi="Ancizar Sans" w:cs="Arial"/>
                <w:sz w:val="18"/>
                <w:szCs w:val="18"/>
              </w:rPr>
            </w:pPr>
            <w:r w:rsidRPr="00E16F95">
              <w:rPr>
                <w:rFonts w:ascii="Ancizar Sans" w:hAnsi="Ancizar Sans" w:cs="Arial"/>
                <w:sz w:val="18"/>
                <w:szCs w:val="18"/>
              </w:rPr>
              <w:t>TELÉFONO-</w:t>
            </w:r>
            <w:r w:rsidR="00033DE4" w:rsidRPr="00E16F95">
              <w:rPr>
                <w:rFonts w:ascii="Ancizar Sans" w:hAnsi="Ancizar Sans" w:cs="Arial"/>
                <w:sz w:val="18"/>
                <w:szCs w:val="18"/>
              </w:rPr>
              <w:t>EXT.:</w:t>
            </w:r>
            <w:r w:rsidR="00033DE4">
              <w:rPr>
                <w:rFonts w:ascii="Ancizar Sans" w:hAnsi="Ancizar Sans" w:cs="Arial"/>
                <w:sz w:val="18"/>
                <w:szCs w:val="18"/>
              </w:rPr>
              <w:t xml:space="preserve"> </w:t>
            </w:r>
            <w:r w:rsidR="00AE76C1">
              <w:rPr>
                <w:rFonts w:ascii="Ancizar Sans" w:hAnsi="Ancizar Sans" w:cs="Arial"/>
                <w:sz w:val="18"/>
                <w:szCs w:val="18"/>
              </w:rPr>
              <w:t>13480</w:t>
            </w:r>
          </w:p>
        </w:tc>
      </w:tr>
    </w:tbl>
    <w:p w14:paraId="2FB22471" w14:textId="77777777" w:rsidR="00833AE0" w:rsidRDefault="00833AE0" w:rsidP="00833AE0">
      <w:pPr>
        <w:rPr>
          <w:rFonts w:ascii="Ancizar Sans" w:hAnsi="Ancizar Sans" w:cs="Arial"/>
          <w:b/>
          <w:bCs/>
          <w:sz w:val="20"/>
          <w:szCs w:val="20"/>
        </w:rPr>
      </w:pPr>
    </w:p>
    <w:p w14:paraId="3A11C2E0" w14:textId="77777777" w:rsidR="00033DE4" w:rsidRPr="00E16F95" w:rsidRDefault="00033DE4" w:rsidP="00033DE4">
      <w:pPr>
        <w:spacing w:after="120"/>
        <w:jc w:val="center"/>
        <w:rPr>
          <w:rFonts w:ascii="Ancizar Sans" w:hAnsi="Ancizar Sans" w:cs="Arial"/>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tblGrid>
      <w:tr w:rsidR="00033DE4" w:rsidRPr="008D33E0" w14:paraId="50AA746E" w14:textId="77777777" w:rsidTr="008A7209">
        <w:trPr>
          <w:trHeight w:val="454"/>
          <w:jc w:val="center"/>
        </w:trPr>
        <w:tc>
          <w:tcPr>
            <w:tcW w:w="5103" w:type="dxa"/>
            <w:shd w:val="clear" w:color="auto" w:fill="E7E6E6"/>
            <w:vAlign w:val="center"/>
          </w:tcPr>
          <w:p w14:paraId="566DE301" w14:textId="3AFBCEAB" w:rsidR="00033DE4" w:rsidRPr="008D33E0" w:rsidRDefault="00033DE4" w:rsidP="008A7209">
            <w:pPr>
              <w:jc w:val="center"/>
              <w:rPr>
                <w:rFonts w:ascii="Ancizar Sans" w:hAnsi="Ancizar Sans" w:cs="Arial"/>
                <w:b/>
                <w:bCs/>
                <w:sz w:val="20"/>
                <w:szCs w:val="20"/>
              </w:rPr>
            </w:pPr>
            <w:r w:rsidRPr="008D33E0">
              <w:rPr>
                <w:rFonts w:ascii="Ancizar Sans" w:hAnsi="Ancizar Sans"/>
                <w:b/>
                <w:sz w:val="20"/>
              </w:rPr>
              <w:lastRenderedPageBreak/>
              <w:t xml:space="preserve">AVAL DEL DOCENTE </w:t>
            </w:r>
            <w:r>
              <w:rPr>
                <w:rFonts w:ascii="Ancizar Sans" w:hAnsi="Ancizar Sans"/>
                <w:b/>
                <w:sz w:val="20"/>
              </w:rPr>
              <w:t>CO-</w:t>
            </w:r>
            <w:r w:rsidRPr="008D33E0">
              <w:rPr>
                <w:rFonts w:ascii="Ancizar Sans" w:hAnsi="Ancizar Sans"/>
                <w:b/>
                <w:sz w:val="20"/>
              </w:rPr>
              <w:t>DIRECTOR</w:t>
            </w:r>
            <w:r>
              <w:rPr>
                <w:rFonts w:ascii="Ancizar Sans" w:hAnsi="Ancizar Sans"/>
                <w:b/>
                <w:sz w:val="20"/>
              </w:rPr>
              <w:t xml:space="preserve"> </w:t>
            </w:r>
            <w:r w:rsidRPr="000D2E46">
              <w:rPr>
                <w:rFonts w:ascii="Ancizar Sans" w:hAnsi="Ancizar Sans" w:cs="Arial"/>
                <w:sz w:val="18"/>
                <w:szCs w:val="18"/>
              </w:rPr>
              <w:t>(</w:t>
            </w:r>
            <w:r>
              <w:rPr>
                <w:rFonts w:ascii="Ancizar Sans" w:hAnsi="Ancizar Sans" w:cs="Arial"/>
                <w:sz w:val="18"/>
                <w:szCs w:val="18"/>
              </w:rPr>
              <w:t>En caso de modalidades I o II</w:t>
            </w:r>
            <w:r w:rsidRPr="000D2E46">
              <w:rPr>
                <w:rFonts w:ascii="Ancizar Sans" w:hAnsi="Ancizar Sans" w:cs="Arial"/>
                <w:sz w:val="18"/>
                <w:szCs w:val="18"/>
              </w:rPr>
              <w:t>)</w:t>
            </w:r>
            <w:r>
              <w:rPr>
                <w:rFonts w:ascii="Ancizar Sans" w:hAnsi="Ancizar Sans" w:cs="Arial"/>
                <w:sz w:val="18"/>
                <w:szCs w:val="18"/>
              </w:rPr>
              <w:t>:</w:t>
            </w:r>
          </w:p>
        </w:tc>
      </w:tr>
    </w:tbl>
    <w:p w14:paraId="36417C59" w14:textId="77777777" w:rsidR="00033DE4" w:rsidRPr="009D5365" w:rsidRDefault="00033DE4" w:rsidP="00033DE4">
      <w:pPr>
        <w:jc w:val="center"/>
        <w:rPr>
          <w:rFonts w:ascii="Ancizar Sans" w:hAnsi="Ancizar Sans" w:cs="Arial"/>
          <w:b/>
          <w:bCs/>
          <w:sz w:val="18"/>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688"/>
        <w:gridCol w:w="4348"/>
      </w:tblGrid>
      <w:tr w:rsidR="00033DE4" w:rsidRPr="00E16F95" w14:paraId="7CB66B7F" w14:textId="77777777" w:rsidTr="008A7209">
        <w:trPr>
          <w:trHeight w:val="340"/>
        </w:trPr>
        <w:tc>
          <w:tcPr>
            <w:tcW w:w="2834" w:type="pct"/>
            <w:vAlign w:val="center"/>
          </w:tcPr>
          <w:p w14:paraId="094C3AC0" w14:textId="799AC8D3" w:rsidR="00033DE4" w:rsidRPr="00E16F95" w:rsidRDefault="00033DE4" w:rsidP="008A7209">
            <w:pPr>
              <w:spacing w:before="60" w:after="60"/>
              <w:rPr>
                <w:rFonts w:ascii="Ancizar Sans" w:hAnsi="Ancizar Sans" w:cs="Arial"/>
                <w:sz w:val="18"/>
                <w:szCs w:val="18"/>
              </w:rPr>
            </w:pPr>
            <w:r w:rsidRPr="00E16F95">
              <w:rPr>
                <w:rFonts w:ascii="Ancizar Sans" w:hAnsi="Ancizar Sans" w:cs="Arial"/>
                <w:sz w:val="18"/>
                <w:szCs w:val="18"/>
              </w:rPr>
              <w:t>NOMBRES:</w:t>
            </w:r>
            <w:r>
              <w:rPr>
                <w:rFonts w:ascii="Ancizar Sans" w:hAnsi="Ancizar Sans" w:cs="Arial"/>
                <w:sz w:val="18"/>
                <w:szCs w:val="18"/>
              </w:rPr>
              <w:t xml:space="preserve"> Adriana Patricia Piña Fulano</w:t>
            </w:r>
          </w:p>
        </w:tc>
        <w:tc>
          <w:tcPr>
            <w:tcW w:w="2166" w:type="pct"/>
            <w:vAlign w:val="center"/>
          </w:tcPr>
          <w:p w14:paraId="4C76981D" w14:textId="77777777" w:rsidR="00033DE4" w:rsidRPr="00E16F95" w:rsidRDefault="00033DE4" w:rsidP="008A7209">
            <w:pPr>
              <w:spacing w:before="60" w:after="60"/>
              <w:rPr>
                <w:rFonts w:ascii="Ancizar Sans" w:hAnsi="Ancizar Sans" w:cs="Arial"/>
                <w:sz w:val="18"/>
                <w:szCs w:val="18"/>
              </w:rPr>
            </w:pPr>
            <w:r w:rsidRPr="00E16F95">
              <w:rPr>
                <w:rFonts w:ascii="Ancizar Sans" w:hAnsi="Ancizar Sans" w:cs="Arial"/>
                <w:sz w:val="18"/>
                <w:szCs w:val="18"/>
              </w:rPr>
              <w:t>DEPARTAMENTO:</w:t>
            </w:r>
            <w:r>
              <w:rPr>
                <w:rFonts w:ascii="Ancizar Sans" w:hAnsi="Ancizar Sans" w:cs="Arial"/>
                <w:sz w:val="18"/>
                <w:szCs w:val="18"/>
              </w:rPr>
              <w:t xml:space="preserve"> Ingeniería Civil y Agrícola</w:t>
            </w:r>
          </w:p>
        </w:tc>
      </w:tr>
      <w:tr w:rsidR="00033DE4" w:rsidRPr="000711FF" w14:paraId="2773E277" w14:textId="77777777" w:rsidTr="008A7209">
        <w:trPr>
          <w:trHeight w:val="340"/>
        </w:trPr>
        <w:tc>
          <w:tcPr>
            <w:tcW w:w="2834" w:type="pct"/>
            <w:vAlign w:val="center"/>
          </w:tcPr>
          <w:p w14:paraId="7D46D49B" w14:textId="468C5869" w:rsidR="00033DE4" w:rsidRPr="00E16F95" w:rsidRDefault="00033DE4" w:rsidP="008A7209">
            <w:pPr>
              <w:rPr>
                <w:rFonts w:ascii="Ancizar Sans" w:hAnsi="Ancizar Sans" w:cs="Arial"/>
                <w:sz w:val="18"/>
                <w:szCs w:val="18"/>
              </w:rPr>
            </w:pPr>
            <w:r w:rsidRPr="00E16F95">
              <w:rPr>
                <w:rFonts w:ascii="Ancizar Sans" w:hAnsi="Ancizar Sans" w:cs="Arial"/>
                <w:sz w:val="18"/>
                <w:szCs w:val="18"/>
              </w:rPr>
              <w:t>CORREO</w:t>
            </w:r>
            <w:r>
              <w:rPr>
                <w:rFonts w:ascii="Ancizar Sans" w:hAnsi="Ancizar Sans" w:cs="Arial"/>
                <w:sz w:val="18"/>
                <w:szCs w:val="18"/>
              </w:rPr>
              <w:t xml:space="preserve"> INSTITUCIONAL</w:t>
            </w:r>
            <w:r w:rsidRPr="00E16F95">
              <w:rPr>
                <w:rFonts w:ascii="Ancizar Sans" w:hAnsi="Ancizar Sans" w:cs="Arial"/>
                <w:sz w:val="18"/>
                <w:szCs w:val="18"/>
              </w:rPr>
              <w:t>:</w:t>
            </w:r>
            <w:r>
              <w:rPr>
                <w:rFonts w:ascii="Ancizar Sans" w:hAnsi="Ancizar Sans" w:cs="Arial"/>
                <w:sz w:val="18"/>
                <w:szCs w:val="18"/>
              </w:rPr>
              <w:t xml:space="preserve"> appinaf@unal.edu.co</w:t>
            </w:r>
          </w:p>
        </w:tc>
        <w:tc>
          <w:tcPr>
            <w:tcW w:w="2166" w:type="pct"/>
            <w:vAlign w:val="center"/>
          </w:tcPr>
          <w:p w14:paraId="215726B0" w14:textId="01BF4E05" w:rsidR="00033DE4" w:rsidRPr="00E16F95" w:rsidRDefault="00033DE4" w:rsidP="008A7209">
            <w:pPr>
              <w:rPr>
                <w:rFonts w:ascii="Ancizar Sans" w:hAnsi="Ancizar Sans" w:cs="Arial"/>
                <w:sz w:val="18"/>
                <w:szCs w:val="18"/>
              </w:rPr>
            </w:pPr>
            <w:r w:rsidRPr="00E16F95">
              <w:rPr>
                <w:rFonts w:ascii="Ancizar Sans" w:hAnsi="Ancizar Sans" w:cs="Arial"/>
                <w:sz w:val="18"/>
                <w:szCs w:val="18"/>
              </w:rPr>
              <w:t>TELÉFONO-EXT.:</w:t>
            </w:r>
            <w:r>
              <w:rPr>
                <w:rFonts w:ascii="Ancizar Sans" w:hAnsi="Ancizar Sans" w:cs="Arial"/>
                <w:sz w:val="18"/>
                <w:szCs w:val="18"/>
              </w:rPr>
              <w:t xml:space="preserve"> </w:t>
            </w:r>
            <w:r w:rsidR="00AE76C1">
              <w:rPr>
                <w:rFonts w:ascii="Ancizar Sans" w:hAnsi="Ancizar Sans" w:cs="Arial"/>
                <w:sz w:val="18"/>
                <w:szCs w:val="18"/>
              </w:rPr>
              <w:t>1476</w:t>
            </w:r>
          </w:p>
        </w:tc>
      </w:tr>
    </w:tbl>
    <w:p w14:paraId="23C3AF5F" w14:textId="77777777" w:rsidR="00033DE4" w:rsidRDefault="00033DE4" w:rsidP="00033DE4">
      <w:pPr>
        <w:rPr>
          <w:rFonts w:ascii="Ancizar Sans" w:hAnsi="Ancizar Sans" w:cs="Arial"/>
          <w:b/>
          <w:bCs/>
          <w:sz w:val="20"/>
          <w:szCs w:val="20"/>
        </w:rPr>
      </w:pPr>
    </w:p>
    <w:p w14:paraId="602CE1AF" w14:textId="77777777" w:rsidR="000711FF" w:rsidRDefault="000711FF" w:rsidP="00833AE0">
      <w:pPr>
        <w:rPr>
          <w:rFonts w:ascii="Ancizar Sans" w:hAnsi="Ancizar Sans" w:cs="Arial"/>
          <w:b/>
          <w:bCs/>
          <w:sz w:val="20"/>
          <w:szCs w:val="20"/>
        </w:rPr>
      </w:pPr>
    </w:p>
    <w:tbl>
      <w:tblPr>
        <w:tblW w:w="47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6"/>
      </w:tblGrid>
      <w:tr w:rsidR="000711FF" w:rsidRPr="008D33E0" w14:paraId="4BD8C8E4" w14:textId="77777777" w:rsidTr="00D74240">
        <w:trPr>
          <w:trHeight w:val="454"/>
          <w:jc w:val="center"/>
        </w:trPr>
        <w:tc>
          <w:tcPr>
            <w:tcW w:w="4786" w:type="dxa"/>
            <w:shd w:val="clear" w:color="auto" w:fill="E7E6E6"/>
            <w:vAlign w:val="center"/>
          </w:tcPr>
          <w:p w14:paraId="34DAE039" w14:textId="77777777" w:rsidR="000711FF" w:rsidRPr="008D33E0" w:rsidRDefault="000711FF" w:rsidP="00D74240">
            <w:pPr>
              <w:jc w:val="center"/>
              <w:rPr>
                <w:rFonts w:ascii="Ancizar Sans" w:hAnsi="Ancizar Sans" w:cs="Arial"/>
                <w:b/>
                <w:bCs/>
                <w:sz w:val="20"/>
                <w:szCs w:val="20"/>
              </w:rPr>
            </w:pPr>
            <w:r w:rsidRPr="008D33E0">
              <w:rPr>
                <w:rFonts w:ascii="Ancizar Sans" w:hAnsi="Ancizar Sans" w:cs="Arial"/>
                <w:b/>
                <w:bCs/>
                <w:sz w:val="20"/>
                <w:szCs w:val="20"/>
              </w:rPr>
              <w:t>COMPONENTES</w:t>
            </w:r>
          </w:p>
        </w:tc>
      </w:tr>
    </w:tbl>
    <w:p w14:paraId="569FB907" w14:textId="77777777" w:rsidR="000711FF" w:rsidRDefault="000711FF" w:rsidP="00833AE0">
      <w:pPr>
        <w:rPr>
          <w:rFonts w:ascii="Ancizar Sans" w:hAnsi="Ancizar Sans" w:cs="Arial"/>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B86174" w:rsidRPr="0037162D" w14:paraId="4FB3E343" w14:textId="77777777" w:rsidTr="00077DA5">
        <w:trPr>
          <w:trHeight w:val="1542"/>
        </w:trPr>
        <w:tc>
          <w:tcPr>
            <w:tcW w:w="5000" w:type="pct"/>
          </w:tcPr>
          <w:p w14:paraId="488A3874" w14:textId="62303F62" w:rsidR="000711FF" w:rsidRPr="00316541" w:rsidRDefault="00316541" w:rsidP="000711FF">
            <w:pPr>
              <w:spacing w:before="60" w:after="60"/>
              <w:rPr>
                <w:rFonts w:ascii="Ancizar Sans" w:hAnsi="Ancizar Sans" w:cs="Arial"/>
                <w:sz w:val="20"/>
                <w:szCs w:val="18"/>
              </w:rPr>
            </w:pPr>
            <w:r>
              <w:rPr>
                <w:rFonts w:ascii="Ancizar Sans" w:hAnsi="Ancizar Sans" w:cs="Arial"/>
                <w:b/>
                <w:sz w:val="20"/>
                <w:szCs w:val="18"/>
              </w:rPr>
              <w:t xml:space="preserve">1. </w:t>
            </w:r>
            <w:r w:rsidR="00B86174" w:rsidRPr="00316541">
              <w:rPr>
                <w:rFonts w:ascii="Ancizar Sans" w:hAnsi="Ancizar Sans" w:cs="Arial"/>
                <w:b/>
                <w:sz w:val="20"/>
                <w:szCs w:val="18"/>
              </w:rPr>
              <w:t xml:space="preserve">TÍTULO DEL TRABAJO DE </w:t>
            </w:r>
            <w:r w:rsidR="00033DE4" w:rsidRPr="00316541">
              <w:rPr>
                <w:rFonts w:ascii="Ancizar Sans" w:hAnsi="Ancizar Sans" w:cs="Arial"/>
                <w:b/>
                <w:sz w:val="20"/>
                <w:szCs w:val="18"/>
              </w:rPr>
              <w:t>GRADO</w:t>
            </w:r>
            <w:r w:rsidR="00033DE4">
              <w:rPr>
                <w:rFonts w:ascii="Ancizar Sans" w:hAnsi="Ancizar Sans" w:cs="Arial"/>
                <w:b/>
                <w:sz w:val="20"/>
                <w:szCs w:val="18"/>
              </w:rPr>
              <w:t xml:space="preserve"> </w:t>
            </w:r>
            <w:r w:rsidR="00033DE4" w:rsidRPr="00316541">
              <w:rPr>
                <w:rFonts w:ascii="Ancizar Sans" w:hAnsi="Ancizar Sans" w:cs="Arial"/>
                <w:b/>
                <w:sz w:val="20"/>
                <w:szCs w:val="18"/>
              </w:rPr>
              <w:t>(</w:t>
            </w:r>
            <w:r w:rsidR="000711FF" w:rsidRPr="00EB54B7">
              <w:rPr>
                <w:rFonts w:ascii="Ancizar Sans" w:hAnsi="Ancizar Sans" w:cs="Arial"/>
                <w:sz w:val="20"/>
                <w:szCs w:val="18"/>
              </w:rPr>
              <w:t>En caso de modalidades I o II)</w:t>
            </w:r>
          </w:p>
          <w:p w14:paraId="79A49E17" w14:textId="7D609114" w:rsidR="00B86174" w:rsidRPr="00F956E6" w:rsidRDefault="00316541" w:rsidP="00CD6D9E">
            <w:pPr>
              <w:spacing w:before="60" w:after="60"/>
              <w:rPr>
                <w:rFonts w:ascii="Ancizar Sans" w:hAnsi="Ancizar Sans" w:cs="Arial"/>
                <w:b/>
                <w:sz w:val="20"/>
                <w:szCs w:val="18"/>
                <w:lang w:val="en-US"/>
              </w:rPr>
            </w:pPr>
            <w:r w:rsidRPr="0037162D">
              <w:rPr>
                <w:rFonts w:ascii="Ancizar Sans" w:hAnsi="Ancizar Sans" w:cs="Arial"/>
                <w:b/>
                <w:sz w:val="20"/>
                <w:szCs w:val="18"/>
                <w:lang w:val="es-CO"/>
                <w:rPrChange w:id="0" w:author="David Camilo Gomez Medina" w:date="2022-11-11T09:46:00Z">
                  <w:rPr>
                    <w:rFonts w:ascii="Ancizar Sans" w:hAnsi="Ancizar Sans" w:cs="Arial"/>
                    <w:b/>
                    <w:sz w:val="20"/>
                    <w:szCs w:val="18"/>
                    <w:lang w:val="en-US"/>
                  </w:rPr>
                </w:rPrChange>
              </w:rPr>
              <w:t xml:space="preserve"> </w:t>
            </w:r>
            <w:r w:rsidR="00635E9F" w:rsidRPr="00F956E6">
              <w:rPr>
                <w:rFonts w:ascii="Ancizar Sans" w:hAnsi="Ancizar Sans" w:cs="Arial"/>
                <w:b/>
                <w:sz w:val="20"/>
                <w:szCs w:val="18"/>
                <w:lang w:val="en-US"/>
              </w:rPr>
              <w:t xml:space="preserve">Assessment of methodologies to estimate aquifer recharge in </w:t>
            </w:r>
            <w:r w:rsidR="00AE76C1">
              <w:rPr>
                <w:rFonts w:ascii="Ancizar Sans" w:hAnsi="Ancizar Sans" w:cs="Arial"/>
                <w:b/>
                <w:sz w:val="20"/>
                <w:szCs w:val="18"/>
                <w:lang w:val="en-US"/>
              </w:rPr>
              <w:t>a Tropical Climate Zone</w:t>
            </w:r>
          </w:p>
          <w:p w14:paraId="3B51E466" w14:textId="77777777" w:rsidR="00316541" w:rsidRPr="00F956E6" w:rsidRDefault="00316541" w:rsidP="00CD6D9E">
            <w:pPr>
              <w:spacing w:before="60" w:after="60"/>
              <w:rPr>
                <w:rFonts w:ascii="Ancizar Sans" w:hAnsi="Ancizar Sans" w:cs="Arial"/>
                <w:b/>
                <w:sz w:val="18"/>
                <w:szCs w:val="18"/>
                <w:lang w:val="en-US"/>
              </w:rPr>
            </w:pPr>
          </w:p>
        </w:tc>
      </w:tr>
    </w:tbl>
    <w:p w14:paraId="432262BF" w14:textId="77777777" w:rsidR="00235D4A" w:rsidRPr="00F956E6" w:rsidRDefault="00235D4A" w:rsidP="000711FF">
      <w:pPr>
        <w:rPr>
          <w:rFonts w:ascii="Ancizar Sans" w:hAnsi="Ancizar Sans" w:cs="Arial"/>
          <w:b/>
          <w:bCs/>
          <w:sz w:val="20"/>
          <w:szCs w:val="20"/>
          <w:lang w:val="en-US"/>
        </w:rPr>
      </w:pPr>
    </w:p>
    <w:p w14:paraId="19331853" w14:textId="77777777" w:rsidR="00235D4A" w:rsidRPr="00F956E6" w:rsidRDefault="00235D4A" w:rsidP="00CD6D9E">
      <w:pPr>
        <w:jc w:val="center"/>
        <w:rPr>
          <w:rFonts w:ascii="Ancizar Sans" w:hAnsi="Ancizar Sans" w:cs="Arial"/>
          <w:b/>
          <w:bCs/>
          <w:sz w:val="20"/>
          <w:szCs w:val="20"/>
          <w:lang w:val="en-US"/>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CD6D9E" w:rsidRPr="0037162D" w14:paraId="69C6A9EF" w14:textId="77777777" w:rsidTr="00077DA5">
        <w:trPr>
          <w:trHeight w:val="400"/>
        </w:trPr>
        <w:tc>
          <w:tcPr>
            <w:tcW w:w="5000" w:type="pct"/>
            <w:vAlign w:val="center"/>
          </w:tcPr>
          <w:p w14:paraId="5838E0F2" w14:textId="77777777" w:rsidR="00CD6D9E" w:rsidRPr="00316541" w:rsidRDefault="00316541" w:rsidP="00CD6D9E">
            <w:pPr>
              <w:spacing w:before="60" w:after="60"/>
              <w:rPr>
                <w:rFonts w:ascii="Ancizar Sans" w:hAnsi="Ancizar Sans" w:cs="Arial"/>
                <w:sz w:val="20"/>
                <w:szCs w:val="18"/>
              </w:rPr>
            </w:pPr>
            <w:r>
              <w:rPr>
                <w:rFonts w:ascii="Ancizar Sans" w:hAnsi="Ancizar Sans" w:cs="Arial"/>
                <w:b/>
                <w:sz w:val="20"/>
                <w:szCs w:val="18"/>
              </w:rPr>
              <w:t xml:space="preserve">2. </w:t>
            </w:r>
            <w:r w:rsidR="00CD6D9E" w:rsidRPr="00316541">
              <w:rPr>
                <w:rFonts w:ascii="Ancizar Sans" w:hAnsi="Ancizar Sans" w:cs="Arial"/>
                <w:b/>
                <w:sz w:val="20"/>
                <w:szCs w:val="18"/>
              </w:rPr>
              <w:t xml:space="preserve">INTRODUCCIÓN Y JUSTIFICACIÓN </w:t>
            </w:r>
            <w:r w:rsidR="00CD6D9E" w:rsidRPr="00316541">
              <w:rPr>
                <w:rFonts w:ascii="Ancizar Sans" w:hAnsi="Ancizar Sans" w:cs="Arial"/>
                <w:sz w:val="20"/>
                <w:szCs w:val="18"/>
              </w:rPr>
              <w:t xml:space="preserve">(En caso </w:t>
            </w:r>
            <w:r w:rsidR="00B7139A" w:rsidRPr="00316541">
              <w:rPr>
                <w:rFonts w:ascii="Ancizar Sans" w:hAnsi="Ancizar Sans" w:cs="Arial"/>
                <w:sz w:val="20"/>
                <w:szCs w:val="18"/>
              </w:rPr>
              <w:t xml:space="preserve">de </w:t>
            </w:r>
            <w:r w:rsidR="00357EBB" w:rsidRPr="00316541">
              <w:rPr>
                <w:rFonts w:ascii="Ancizar Sans" w:hAnsi="Ancizar Sans" w:cs="Arial"/>
                <w:sz w:val="20"/>
                <w:szCs w:val="18"/>
              </w:rPr>
              <w:t>m</w:t>
            </w:r>
            <w:r w:rsidR="00CD6D9E" w:rsidRPr="00316541">
              <w:rPr>
                <w:rFonts w:ascii="Ancizar Sans" w:hAnsi="Ancizar Sans" w:cs="Arial"/>
                <w:sz w:val="20"/>
                <w:szCs w:val="18"/>
              </w:rPr>
              <w:t>odalidad</w:t>
            </w:r>
            <w:r w:rsidR="006B61C6">
              <w:rPr>
                <w:rFonts w:ascii="Ancizar Sans" w:hAnsi="Ancizar Sans" w:cs="Arial"/>
                <w:sz w:val="20"/>
                <w:szCs w:val="18"/>
              </w:rPr>
              <w:t>es</w:t>
            </w:r>
            <w:r w:rsidR="00CD6D9E" w:rsidRPr="00316541">
              <w:rPr>
                <w:rFonts w:ascii="Ancizar Sans" w:hAnsi="Ancizar Sans" w:cs="Arial"/>
                <w:sz w:val="20"/>
                <w:szCs w:val="18"/>
              </w:rPr>
              <w:t xml:space="preserve"> I o II)</w:t>
            </w:r>
          </w:p>
          <w:p w14:paraId="23A3AEFC" w14:textId="3C4DD668" w:rsidR="00EA77B4" w:rsidRPr="00F956E6" w:rsidRDefault="00EA77B4" w:rsidP="00EA77B4">
            <w:pPr>
              <w:rPr>
                <w:rFonts w:ascii="Ancizar Sans" w:hAnsi="Ancizar Sans" w:cs="Arial"/>
                <w:sz w:val="18"/>
                <w:szCs w:val="18"/>
                <w:lang w:val="en-US"/>
              </w:rPr>
            </w:pPr>
            <w:r w:rsidRPr="00F956E6">
              <w:rPr>
                <w:rFonts w:ascii="Ancizar Sans" w:hAnsi="Ancizar Sans" w:cs="Arial"/>
                <w:sz w:val="18"/>
                <w:szCs w:val="18"/>
                <w:lang w:val="en-US"/>
              </w:rPr>
              <w:t xml:space="preserve">An aquifer is a geological structure or natural formation capable of storing and transmitting a certain amount of water and thus supplying a quantity of water to a well or spring (Singhal &amp; Gupta, </w:t>
            </w:r>
            <w:r w:rsidR="00D372BE" w:rsidRPr="00F956E6">
              <w:rPr>
                <w:rFonts w:ascii="Ancizar Sans" w:hAnsi="Ancizar Sans" w:cs="Arial"/>
                <w:sz w:val="18"/>
                <w:szCs w:val="18"/>
                <w:lang w:val="en-US"/>
              </w:rPr>
              <w:t>2010</w:t>
            </w:r>
            <w:r w:rsidRPr="00F956E6">
              <w:rPr>
                <w:rFonts w:ascii="Ancizar Sans" w:hAnsi="Ancizar Sans" w:cs="Arial"/>
                <w:sz w:val="18"/>
                <w:szCs w:val="18"/>
                <w:lang w:val="en-US"/>
              </w:rPr>
              <w:t xml:space="preserve">). </w:t>
            </w:r>
            <w:r w:rsidR="00F247B4" w:rsidRPr="00F956E6">
              <w:rPr>
                <w:rFonts w:ascii="Ancizar Sans" w:hAnsi="Ancizar Sans" w:cs="Arial"/>
                <w:sz w:val="18"/>
                <w:szCs w:val="18"/>
                <w:lang w:val="en-US"/>
              </w:rPr>
              <w:t>In aquifers, it is important to know their recharge, which</w:t>
            </w:r>
            <w:r w:rsidR="00E16B47" w:rsidRPr="00F956E6">
              <w:rPr>
                <w:rFonts w:ascii="Ancizar Sans" w:hAnsi="Ancizar Sans" w:cs="Arial"/>
                <w:sz w:val="18"/>
                <w:szCs w:val="18"/>
                <w:lang w:val="en-US"/>
              </w:rPr>
              <w:t xml:space="preserve"> can be </w:t>
            </w:r>
            <w:r w:rsidRPr="00F956E6">
              <w:rPr>
                <w:rFonts w:ascii="Ancizar Sans" w:hAnsi="Ancizar Sans" w:cs="Arial"/>
                <w:sz w:val="18"/>
                <w:szCs w:val="18"/>
                <w:lang w:val="en-US"/>
              </w:rPr>
              <w:t xml:space="preserve">as the flow of water </w:t>
            </w:r>
            <w:r w:rsidR="00825AF6">
              <w:rPr>
                <w:rFonts w:ascii="Ancizar Sans" w:hAnsi="Ancizar Sans" w:cs="Arial"/>
                <w:sz w:val="18"/>
                <w:szCs w:val="18"/>
                <w:lang w:val="en-US"/>
              </w:rPr>
              <w:t>that percolates</w:t>
            </w:r>
            <w:r w:rsidR="00825AF6" w:rsidRPr="00F956E6">
              <w:rPr>
                <w:rFonts w:ascii="Ancizar Sans" w:hAnsi="Ancizar Sans" w:cs="Arial"/>
                <w:sz w:val="18"/>
                <w:szCs w:val="18"/>
                <w:lang w:val="en-US"/>
              </w:rPr>
              <w:t xml:space="preserve"> </w:t>
            </w:r>
            <w:r w:rsidRPr="00F956E6">
              <w:rPr>
                <w:rFonts w:ascii="Ancizar Sans" w:hAnsi="Ancizar Sans" w:cs="Arial"/>
                <w:sz w:val="18"/>
                <w:szCs w:val="18"/>
                <w:lang w:val="en-US"/>
              </w:rPr>
              <w:t xml:space="preserve">the soil into </w:t>
            </w:r>
            <w:r w:rsidR="00825AF6">
              <w:rPr>
                <w:rFonts w:ascii="Ancizar Sans" w:hAnsi="Ancizar Sans" w:cs="Arial"/>
                <w:sz w:val="18"/>
                <w:szCs w:val="18"/>
                <w:lang w:val="en-US"/>
              </w:rPr>
              <w:t xml:space="preserve">the </w:t>
            </w:r>
            <w:r w:rsidRPr="00F956E6">
              <w:rPr>
                <w:rFonts w:ascii="Ancizar Sans" w:hAnsi="Ancizar Sans" w:cs="Arial"/>
                <w:sz w:val="18"/>
                <w:szCs w:val="18"/>
                <w:lang w:val="en-US"/>
              </w:rPr>
              <w:t>groundwater (</w:t>
            </w:r>
            <w:proofErr w:type="spellStart"/>
            <w:r w:rsidRPr="00F956E6">
              <w:rPr>
                <w:rFonts w:ascii="Ancizar Sans" w:hAnsi="Ancizar Sans" w:cs="Arial"/>
                <w:sz w:val="18"/>
                <w:szCs w:val="18"/>
                <w:lang w:val="en-US"/>
              </w:rPr>
              <w:t>Hölting</w:t>
            </w:r>
            <w:proofErr w:type="spellEnd"/>
            <w:r w:rsidRPr="00F956E6">
              <w:rPr>
                <w:rFonts w:ascii="Ancizar Sans" w:hAnsi="Ancizar Sans" w:cs="Arial"/>
                <w:sz w:val="18"/>
                <w:szCs w:val="18"/>
                <w:lang w:val="en-US"/>
              </w:rPr>
              <w:t xml:space="preserve"> &amp; </w:t>
            </w:r>
            <w:proofErr w:type="spellStart"/>
            <w:r w:rsidRPr="00F956E6">
              <w:rPr>
                <w:rFonts w:ascii="Ancizar Sans" w:hAnsi="Ancizar Sans" w:cs="Arial"/>
                <w:sz w:val="18"/>
                <w:szCs w:val="18"/>
                <w:lang w:val="en-US"/>
              </w:rPr>
              <w:t>Coldewey</w:t>
            </w:r>
            <w:proofErr w:type="spellEnd"/>
            <w:r w:rsidRPr="00F956E6">
              <w:rPr>
                <w:rFonts w:ascii="Ancizar Sans" w:hAnsi="Ancizar Sans" w:cs="Arial"/>
                <w:sz w:val="18"/>
                <w:szCs w:val="18"/>
                <w:lang w:val="en-US"/>
              </w:rPr>
              <w:t xml:space="preserve">, </w:t>
            </w:r>
            <w:r w:rsidR="0014796B" w:rsidRPr="00F956E6">
              <w:rPr>
                <w:rFonts w:ascii="Ancizar Sans" w:hAnsi="Ancizar Sans" w:cs="Arial"/>
                <w:sz w:val="18"/>
                <w:szCs w:val="18"/>
                <w:lang w:val="en-US"/>
              </w:rPr>
              <w:t>2019</w:t>
            </w:r>
            <w:r w:rsidRPr="00F956E6">
              <w:rPr>
                <w:rFonts w:ascii="Ancizar Sans" w:hAnsi="Ancizar Sans" w:cs="Arial"/>
                <w:sz w:val="18"/>
                <w:szCs w:val="18"/>
                <w:lang w:val="en-US"/>
              </w:rPr>
              <w:t xml:space="preserve">). Recharge can be influenced by different </w:t>
            </w:r>
            <w:r w:rsidR="00825AF6">
              <w:rPr>
                <w:rFonts w:ascii="Ancizar Sans" w:hAnsi="Ancizar Sans" w:cs="Arial"/>
                <w:sz w:val="18"/>
                <w:szCs w:val="18"/>
                <w:lang w:val="en-US"/>
              </w:rPr>
              <w:t>issues</w:t>
            </w:r>
            <w:r w:rsidRPr="00F956E6">
              <w:rPr>
                <w:rFonts w:ascii="Ancizar Sans" w:hAnsi="Ancizar Sans" w:cs="Arial"/>
                <w:sz w:val="18"/>
                <w:szCs w:val="18"/>
                <w:lang w:val="en-US"/>
              </w:rPr>
              <w:t xml:space="preserve">, such as climate, land cover and land use, slope and soil characteristics, and geology; but the most important factor is </w:t>
            </w:r>
            <w:r w:rsidR="004A6183">
              <w:rPr>
                <w:rFonts w:ascii="Ancizar Sans" w:hAnsi="Ancizar Sans" w:cs="Arial"/>
                <w:sz w:val="18"/>
                <w:szCs w:val="18"/>
                <w:lang w:val="en-US"/>
              </w:rPr>
              <w:t>rainfall</w:t>
            </w:r>
            <w:r w:rsidRPr="00F956E6">
              <w:rPr>
                <w:rFonts w:ascii="Ancizar Sans" w:hAnsi="Ancizar Sans" w:cs="Arial"/>
                <w:sz w:val="18"/>
                <w:szCs w:val="18"/>
                <w:lang w:val="en-US"/>
              </w:rPr>
              <w:t xml:space="preserve"> (IDEAM, 2019).</w:t>
            </w:r>
          </w:p>
          <w:p w14:paraId="485E2D85" w14:textId="77777777" w:rsidR="00EA77B4" w:rsidRPr="00F956E6" w:rsidRDefault="00EA77B4" w:rsidP="00EA77B4">
            <w:pPr>
              <w:rPr>
                <w:rFonts w:ascii="Ancizar Sans" w:hAnsi="Ancizar Sans" w:cs="Arial"/>
                <w:sz w:val="18"/>
                <w:szCs w:val="18"/>
                <w:lang w:val="en-US"/>
              </w:rPr>
            </w:pPr>
          </w:p>
          <w:p w14:paraId="597CC42D" w14:textId="18E8F732" w:rsidR="00EA77B4" w:rsidRPr="00F956E6" w:rsidRDefault="00EA77B4" w:rsidP="00EA77B4">
            <w:pPr>
              <w:rPr>
                <w:rFonts w:ascii="Ancizar Sans" w:hAnsi="Ancizar Sans" w:cs="Arial"/>
                <w:sz w:val="18"/>
                <w:szCs w:val="18"/>
                <w:lang w:val="en-US"/>
              </w:rPr>
            </w:pPr>
            <w:r w:rsidRPr="00F956E6">
              <w:rPr>
                <w:rFonts w:ascii="Ancizar Sans" w:hAnsi="Ancizar Sans" w:cs="Arial"/>
                <w:sz w:val="18"/>
                <w:szCs w:val="18"/>
                <w:lang w:val="en-US"/>
              </w:rPr>
              <w:t xml:space="preserve">The </w:t>
            </w:r>
            <w:r w:rsidR="00825AF6">
              <w:rPr>
                <w:rFonts w:ascii="Ancizar Sans" w:hAnsi="Ancizar Sans" w:cs="Arial"/>
                <w:sz w:val="18"/>
                <w:szCs w:val="18"/>
                <w:lang w:val="en-US"/>
              </w:rPr>
              <w:t>aquifer recharge quantification</w:t>
            </w:r>
            <w:r w:rsidRPr="00F956E6">
              <w:rPr>
                <w:rFonts w:ascii="Ancizar Sans" w:hAnsi="Ancizar Sans" w:cs="Arial"/>
                <w:sz w:val="18"/>
                <w:szCs w:val="18"/>
                <w:lang w:val="en-US"/>
              </w:rPr>
              <w:t xml:space="preserve"> is of great importance for </w:t>
            </w:r>
            <w:r w:rsidR="00A24C2B">
              <w:rPr>
                <w:rFonts w:ascii="Ancizar Sans" w:hAnsi="Ancizar Sans" w:cs="Arial"/>
                <w:sz w:val="18"/>
                <w:szCs w:val="18"/>
                <w:lang w:val="en-US"/>
              </w:rPr>
              <w:t>the</w:t>
            </w:r>
            <w:r w:rsidRPr="00F956E6">
              <w:rPr>
                <w:rFonts w:ascii="Ancizar Sans" w:hAnsi="Ancizar Sans" w:cs="Arial"/>
                <w:sz w:val="18"/>
                <w:szCs w:val="18"/>
                <w:lang w:val="en-US"/>
              </w:rPr>
              <w:t xml:space="preserve"> management of water resources </w:t>
            </w:r>
            <w:r w:rsidR="00825AF6">
              <w:rPr>
                <w:rFonts w:ascii="Ancizar Sans" w:hAnsi="Ancizar Sans" w:cs="Arial"/>
                <w:sz w:val="18"/>
                <w:szCs w:val="18"/>
                <w:lang w:val="en-US"/>
              </w:rPr>
              <w:t>as an important source of water supply</w:t>
            </w:r>
            <w:r w:rsidR="00A24C2B">
              <w:rPr>
                <w:rFonts w:ascii="Ancizar Sans" w:hAnsi="Ancizar Sans" w:cs="Arial"/>
                <w:sz w:val="18"/>
                <w:szCs w:val="18"/>
                <w:lang w:val="en-US"/>
              </w:rPr>
              <w:t xml:space="preserve"> for human consumption and agroindustry activities </w:t>
            </w:r>
            <w:r w:rsidR="00A24C2B" w:rsidRPr="00F956E6">
              <w:rPr>
                <w:rFonts w:ascii="Ancizar Sans" w:hAnsi="Ancizar Sans" w:cs="Arial"/>
                <w:sz w:val="18"/>
                <w:szCs w:val="18"/>
                <w:lang w:val="en-US"/>
              </w:rPr>
              <w:t>(IDEAM, 2019)</w:t>
            </w:r>
            <w:r w:rsidR="00A24C2B">
              <w:rPr>
                <w:rFonts w:ascii="Ancizar Sans" w:hAnsi="Ancizar Sans" w:cs="Arial"/>
                <w:sz w:val="18"/>
                <w:szCs w:val="18"/>
                <w:lang w:val="en-US"/>
              </w:rPr>
              <w:t>. Thus, the</w:t>
            </w:r>
            <w:r w:rsidRPr="00F956E6">
              <w:rPr>
                <w:rFonts w:ascii="Ancizar Sans" w:hAnsi="Ancizar Sans" w:cs="Arial"/>
                <w:sz w:val="18"/>
                <w:szCs w:val="18"/>
                <w:lang w:val="en-US"/>
              </w:rPr>
              <w:t xml:space="preserve"> understand</w:t>
            </w:r>
            <w:r w:rsidR="00A24C2B">
              <w:rPr>
                <w:rFonts w:ascii="Ancizar Sans" w:hAnsi="Ancizar Sans" w:cs="Arial"/>
                <w:sz w:val="18"/>
                <w:szCs w:val="18"/>
                <w:lang w:val="en-US"/>
              </w:rPr>
              <w:t xml:space="preserve">ing of </w:t>
            </w:r>
            <w:r w:rsidRPr="00F956E6">
              <w:rPr>
                <w:rFonts w:ascii="Ancizar Sans" w:hAnsi="Ancizar Sans" w:cs="Arial"/>
                <w:sz w:val="18"/>
                <w:szCs w:val="18"/>
                <w:lang w:val="en-US"/>
              </w:rPr>
              <w:t xml:space="preserve">its origin, functioning, relationship with other sources </w:t>
            </w:r>
            <w:r w:rsidR="00A24C2B">
              <w:rPr>
                <w:rFonts w:ascii="Ancizar Sans" w:hAnsi="Ancizar Sans" w:cs="Arial"/>
                <w:sz w:val="18"/>
                <w:szCs w:val="18"/>
                <w:lang w:val="en-US"/>
              </w:rPr>
              <w:t>is a crucial issue</w:t>
            </w:r>
            <w:r w:rsidRPr="00F956E6">
              <w:rPr>
                <w:rFonts w:ascii="Ancizar Sans" w:hAnsi="Ancizar Sans" w:cs="Arial"/>
                <w:sz w:val="18"/>
                <w:szCs w:val="18"/>
                <w:lang w:val="en-US"/>
              </w:rPr>
              <w:t>. In addition, groundwater has the advantage that it has been considered an economical alternative source due to its better quality and relatively low management cost compared to surface water (IDEAM, 2013).</w:t>
            </w:r>
          </w:p>
          <w:p w14:paraId="40C74257" w14:textId="021402DF" w:rsidR="00EA77B4" w:rsidRDefault="00EA77B4" w:rsidP="00EA77B4">
            <w:pPr>
              <w:rPr>
                <w:rFonts w:ascii="Ancizar Sans" w:hAnsi="Ancizar Sans" w:cs="Arial"/>
                <w:sz w:val="18"/>
                <w:szCs w:val="18"/>
                <w:lang w:val="en-US"/>
              </w:rPr>
            </w:pPr>
          </w:p>
          <w:p w14:paraId="227EC8E4" w14:textId="67A06E41" w:rsidR="00EA77B4" w:rsidRPr="00F956E6" w:rsidRDefault="00A24C2B" w:rsidP="00EA77B4">
            <w:pPr>
              <w:rPr>
                <w:rFonts w:ascii="Ancizar Sans" w:hAnsi="Ancizar Sans" w:cs="Arial"/>
                <w:sz w:val="18"/>
                <w:szCs w:val="18"/>
                <w:lang w:val="en-US"/>
              </w:rPr>
            </w:pPr>
            <w:r>
              <w:rPr>
                <w:rFonts w:ascii="Ancizar Sans" w:hAnsi="Ancizar Sans" w:cs="Arial"/>
                <w:sz w:val="18"/>
                <w:szCs w:val="18"/>
                <w:lang w:val="en-US"/>
              </w:rPr>
              <w:t xml:space="preserve">This research is focused in the estimation of groundwater recharge in the Lebrija river basin. </w:t>
            </w:r>
            <w:r w:rsidR="00EA77B4" w:rsidRPr="00F956E6">
              <w:rPr>
                <w:rFonts w:ascii="Ancizar Sans" w:hAnsi="Ancizar Sans" w:cs="Arial"/>
                <w:sz w:val="18"/>
                <w:szCs w:val="18"/>
                <w:lang w:val="en-US"/>
              </w:rPr>
              <w:t xml:space="preserve">The initial part of the research project is to </w:t>
            </w:r>
            <w:r>
              <w:rPr>
                <w:rFonts w:ascii="Ancizar Sans" w:hAnsi="Ancizar Sans" w:cs="Arial"/>
                <w:sz w:val="18"/>
                <w:szCs w:val="18"/>
                <w:lang w:val="en-US"/>
              </w:rPr>
              <w:t>identify</w:t>
            </w:r>
            <w:r w:rsidRPr="00F956E6">
              <w:rPr>
                <w:rFonts w:ascii="Ancizar Sans" w:hAnsi="Ancizar Sans" w:cs="Arial"/>
                <w:sz w:val="18"/>
                <w:szCs w:val="18"/>
                <w:lang w:val="en-US"/>
              </w:rPr>
              <w:t xml:space="preserve"> </w:t>
            </w:r>
            <w:r w:rsidR="00EA77B4" w:rsidRPr="00F956E6">
              <w:rPr>
                <w:rFonts w:ascii="Ancizar Sans" w:hAnsi="Ancizar Sans" w:cs="Arial"/>
                <w:sz w:val="18"/>
                <w:szCs w:val="18"/>
                <w:lang w:val="en-US"/>
              </w:rPr>
              <w:t>methodologies to estimat</w:t>
            </w:r>
            <w:r>
              <w:rPr>
                <w:rFonts w:ascii="Ancizar Sans" w:hAnsi="Ancizar Sans" w:cs="Arial"/>
                <w:sz w:val="18"/>
                <w:szCs w:val="18"/>
                <w:lang w:val="en-US"/>
              </w:rPr>
              <w:t>e</w:t>
            </w:r>
            <w:r w:rsidR="00EA77B4" w:rsidRPr="00F956E6">
              <w:rPr>
                <w:rFonts w:ascii="Ancizar Sans" w:hAnsi="Ancizar Sans" w:cs="Arial"/>
                <w:sz w:val="18"/>
                <w:szCs w:val="18"/>
                <w:lang w:val="en-US"/>
              </w:rPr>
              <w:t xml:space="preserve"> aquifer recharge based on the </w:t>
            </w:r>
            <w:r w:rsidR="00E17AA3">
              <w:rPr>
                <w:rFonts w:ascii="Ancizar Sans" w:hAnsi="Ancizar Sans" w:cs="Arial"/>
                <w:sz w:val="18"/>
                <w:szCs w:val="18"/>
                <w:lang w:val="en-US"/>
              </w:rPr>
              <w:t xml:space="preserve">available </w:t>
            </w:r>
            <w:r w:rsidR="00AE76C1">
              <w:rPr>
                <w:rFonts w:ascii="Ancizar Sans" w:hAnsi="Ancizar Sans" w:cs="Arial"/>
                <w:sz w:val="18"/>
                <w:szCs w:val="18"/>
                <w:lang w:val="en-US"/>
              </w:rPr>
              <w:t>hydrological</w:t>
            </w:r>
            <w:r w:rsidR="00E17AA3">
              <w:rPr>
                <w:rFonts w:ascii="Ancizar Sans" w:hAnsi="Ancizar Sans" w:cs="Arial"/>
                <w:sz w:val="18"/>
                <w:szCs w:val="18"/>
                <w:lang w:val="en-US"/>
              </w:rPr>
              <w:t>, geological, soil, slope</w:t>
            </w:r>
            <w:r w:rsidR="00AE76C1">
              <w:rPr>
                <w:rFonts w:ascii="Ancizar Sans" w:hAnsi="Ancizar Sans" w:cs="Arial"/>
                <w:sz w:val="18"/>
                <w:szCs w:val="18"/>
                <w:lang w:val="en-US"/>
              </w:rPr>
              <w:t xml:space="preserve"> and</w:t>
            </w:r>
            <w:r w:rsidR="00E17AA3">
              <w:rPr>
                <w:rFonts w:ascii="Ancizar Sans" w:hAnsi="Ancizar Sans" w:cs="Arial"/>
                <w:sz w:val="18"/>
                <w:szCs w:val="18"/>
                <w:lang w:val="en-US"/>
              </w:rPr>
              <w:t xml:space="preserve"> </w:t>
            </w:r>
            <w:r w:rsidR="00AE76C1">
              <w:rPr>
                <w:rFonts w:ascii="Ancizar Sans" w:hAnsi="Ancizar Sans" w:cs="Arial"/>
                <w:sz w:val="18"/>
                <w:szCs w:val="18"/>
                <w:lang w:val="en-US"/>
              </w:rPr>
              <w:t>land use</w:t>
            </w:r>
            <w:r w:rsidR="00E17AA3">
              <w:rPr>
                <w:rFonts w:ascii="Ancizar Sans" w:hAnsi="Ancizar Sans" w:cs="Arial"/>
                <w:sz w:val="18"/>
                <w:szCs w:val="18"/>
                <w:lang w:val="en-US"/>
              </w:rPr>
              <w:t xml:space="preserve"> information</w:t>
            </w:r>
            <w:r w:rsidR="00EA77B4" w:rsidRPr="00F956E6">
              <w:rPr>
                <w:rFonts w:ascii="Ancizar Sans" w:hAnsi="Ancizar Sans" w:cs="Arial"/>
                <w:sz w:val="18"/>
                <w:szCs w:val="18"/>
                <w:lang w:val="en-US"/>
              </w:rPr>
              <w:t xml:space="preserve">. Accordingly, </w:t>
            </w:r>
            <w:r w:rsidR="00E17AA3">
              <w:rPr>
                <w:rFonts w:ascii="Ancizar Sans" w:hAnsi="Ancizar Sans" w:cs="Arial"/>
                <w:sz w:val="18"/>
                <w:szCs w:val="18"/>
                <w:lang w:val="en-US"/>
              </w:rPr>
              <w:t>the research looks for the identification of</w:t>
            </w:r>
            <w:r w:rsidR="00EA77B4" w:rsidRPr="00F956E6">
              <w:rPr>
                <w:rFonts w:ascii="Ancizar Sans" w:hAnsi="Ancizar Sans" w:cs="Arial"/>
                <w:sz w:val="18"/>
                <w:szCs w:val="18"/>
                <w:lang w:val="en-US"/>
              </w:rPr>
              <w:t xml:space="preserve"> the most </w:t>
            </w:r>
            <w:r w:rsidR="00E17AA3">
              <w:rPr>
                <w:rFonts w:ascii="Ancizar Sans" w:hAnsi="Ancizar Sans" w:cs="Arial"/>
                <w:sz w:val="18"/>
                <w:szCs w:val="18"/>
                <w:lang w:val="en-US"/>
              </w:rPr>
              <w:t>reliable</w:t>
            </w:r>
            <w:r w:rsidR="00E17AA3" w:rsidRPr="00F956E6">
              <w:rPr>
                <w:rFonts w:ascii="Ancizar Sans" w:hAnsi="Ancizar Sans" w:cs="Arial"/>
                <w:sz w:val="18"/>
                <w:szCs w:val="18"/>
                <w:lang w:val="en-US"/>
              </w:rPr>
              <w:t xml:space="preserve"> </w:t>
            </w:r>
            <w:r w:rsidR="00EA77B4" w:rsidRPr="00F956E6">
              <w:rPr>
                <w:rFonts w:ascii="Ancizar Sans" w:hAnsi="Ancizar Sans" w:cs="Arial"/>
                <w:sz w:val="18"/>
                <w:szCs w:val="18"/>
                <w:lang w:val="en-US"/>
              </w:rPr>
              <w:t xml:space="preserve">methodology </w:t>
            </w:r>
            <w:r w:rsidR="00E17AA3">
              <w:rPr>
                <w:rFonts w:ascii="Ancizar Sans" w:hAnsi="Ancizar Sans" w:cs="Arial"/>
                <w:sz w:val="18"/>
                <w:szCs w:val="18"/>
                <w:lang w:val="en-US"/>
              </w:rPr>
              <w:t>considering the hydrological conditions of a tropical basin</w:t>
            </w:r>
            <w:r w:rsidR="00EA77B4" w:rsidRPr="00F956E6">
              <w:rPr>
                <w:rFonts w:ascii="Ancizar Sans" w:hAnsi="Ancizar Sans" w:cs="Arial"/>
                <w:sz w:val="18"/>
                <w:szCs w:val="18"/>
                <w:lang w:val="en-US"/>
              </w:rPr>
              <w:t>.</w:t>
            </w:r>
          </w:p>
          <w:p w14:paraId="053F55AE" w14:textId="597975A9" w:rsidR="00CD6D9E" w:rsidRPr="00F956E6" w:rsidRDefault="00CD6D9E" w:rsidP="00CD6D9E">
            <w:pPr>
              <w:spacing w:before="60" w:after="60"/>
              <w:rPr>
                <w:rFonts w:ascii="Ancizar Sans" w:hAnsi="Ancizar Sans" w:cs="Arial"/>
                <w:sz w:val="18"/>
                <w:szCs w:val="18"/>
                <w:lang w:val="en-US"/>
              </w:rPr>
            </w:pPr>
          </w:p>
        </w:tc>
      </w:tr>
    </w:tbl>
    <w:p w14:paraId="057218BC" w14:textId="77777777" w:rsidR="00CD6D9E" w:rsidRPr="00F956E6" w:rsidRDefault="00CD6D9E" w:rsidP="00CD6D9E">
      <w:pPr>
        <w:rPr>
          <w:rFonts w:ascii="Ancizar Sans" w:hAnsi="Ancizar Sans"/>
          <w:lang w:val="en-US"/>
        </w:rPr>
      </w:pPr>
    </w:p>
    <w:p w14:paraId="052B8EC9" w14:textId="77777777" w:rsidR="00CD6D9E" w:rsidRPr="00F956E6" w:rsidRDefault="00CD6D9E" w:rsidP="00CD6D9E">
      <w:pPr>
        <w:jc w:val="center"/>
        <w:rPr>
          <w:rFonts w:ascii="Ancizar Sans" w:hAnsi="Ancizar Sans" w:cs="Arial"/>
          <w:b/>
          <w:bCs/>
          <w:sz w:val="20"/>
          <w:szCs w:val="20"/>
          <w:lang w:val="en-US"/>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CD6D9E" w:rsidRPr="0037162D" w14:paraId="171ACC4D" w14:textId="77777777" w:rsidTr="00077DA5">
        <w:trPr>
          <w:trHeight w:val="400"/>
        </w:trPr>
        <w:tc>
          <w:tcPr>
            <w:tcW w:w="5000" w:type="pct"/>
            <w:vAlign w:val="center"/>
          </w:tcPr>
          <w:p w14:paraId="7311681E" w14:textId="77777777" w:rsidR="00CD6D9E" w:rsidRPr="00316541" w:rsidRDefault="00316541" w:rsidP="002A12D9">
            <w:pPr>
              <w:spacing w:before="60" w:after="60"/>
              <w:rPr>
                <w:rFonts w:ascii="Ancizar Sans" w:hAnsi="Ancizar Sans" w:cs="Arial"/>
                <w:sz w:val="20"/>
                <w:szCs w:val="18"/>
              </w:rPr>
            </w:pPr>
            <w:r>
              <w:rPr>
                <w:rFonts w:ascii="Ancizar Sans" w:hAnsi="Ancizar Sans" w:cs="Arial"/>
                <w:b/>
                <w:sz w:val="20"/>
                <w:szCs w:val="18"/>
              </w:rPr>
              <w:t xml:space="preserve">3. </w:t>
            </w:r>
            <w:r w:rsidR="00CD6D9E" w:rsidRPr="00316541">
              <w:rPr>
                <w:rFonts w:ascii="Ancizar Sans" w:hAnsi="Ancizar Sans" w:cs="Arial"/>
                <w:b/>
                <w:sz w:val="20"/>
                <w:szCs w:val="18"/>
              </w:rPr>
              <w:t xml:space="preserve">OBJETIVO GENERAL </w:t>
            </w:r>
            <w:r w:rsidR="00CD6D9E" w:rsidRPr="00316541">
              <w:rPr>
                <w:rFonts w:ascii="Ancizar Sans" w:hAnsi="Ancizar Sans" w:cs="Arial"/>
                <w:sz w:val="20"/>
                <w:szCs w:val="18"/>
              </w:rPr>
              <w:t xml:space="preserve">(En caso </w:t>
            </w:r>
            <w:r w:rsidR="00B7139A" w:rsidRPr="00316541">
              <w:rPr>
                <w:rFonts w:ascii="Ancizar Sans" w:hAnsi="Ancizar Sans" w:cs="Arial"/>
                <w:sz w:val="20"/>
                <w:szCs w:val="18"/>
              </w:rPr>
              <w:t xml:space="preserve">de </w:t>
            </w:r>
            <w:r w:rsidR="00357EBB" w:rsidRPr="00316541">
              <w:rPr>
                <w:rFonts w:ascii="Ancizar Sans" w:hAnsi="Ancizar Sans" w:cs="Arial"/>
                <w:sz w:val="20"/>
                <w:szCs w:val="18"/>
              </w:rPr>
              <w:t>m</w:t>
            </w:r>
            <w:r w:rsidR="00CD6D9E" w:rsidRPr="00316541">
              <w:rPr>
                <w:rFonts w:ascii="Ancizar Sans" w:hAnsi="Ancizar Sans" w:cs="Arial"/>
                <w:sz w:val="20"/>
                <w:szCs w:val="18"/>
              </w:rPr>
              <w:t>odalidad</w:t>
            </w:r>
            <w:r w:rsidR="006B61C6">
              <w:rPr>
                <w:rFonts w:ascii="Ancizar Sans" w:hAnsi="Ancizar Sans" w:cs="Arial"/>
                <w:sz w:val="20"/>
                <w:szCs w:val="18"/>
              </w:rPr>
              <w:t>es</w:t>
            </w:r>
            <w:r w:rsidR="00CD6D9E" w:rsidRPr="00316541">
              <w:rPr>
                <w:rFonts w:ascii="Ancizar Sans" w:hAnsi="Ancizar Sans" w:cs="Arial"/>
                <w:sz w:val="20"/>
                <w:szCs w:val="18"/>
              </w:rPr>
              <w:t xml:space="preserve"> I o II) </w:t>
            </w:r>
          </w:p>
          <w:p w14:paraId="7DD44274" w14:textId="5B0F72B5" w:rsidR="00CD6D9E" w:rsidRPr="00F956E6" w:rsidRDefault="00E17AA3" w:rsidP="002A12D9">
            <w:pPr>
              <w:spacing w:before="60" w:after="60"/>
              <w:rPr>
                <w:rFonts w:ascii="Ancizar Sans" w:hAnsi="Ancizar Sans" w:cs="Arial"/>
                <w:sz w:val="18"/>
                <w:szCs w:val="18"/>
                <w:lang w:val="en-US"/>
              </w:rPr>
            </w:pPr>
            <w:r>
              <w:rPr>
                <w:rFonts w:ascii="Ancizar Sans" w:hAnsi="Ancizar Sans" w:cs="Arial"/>
                <w:sz w:val="18"/>
                <w:szCs w:val="18"/>
                <w:lang w:val="en-US"/>
              </w:rPr>
              <w:t>To e</w:t>
            </w:r>
            <w:r w:rsidR="00CF4947" w:rsidRPr="00F956E6">
              <w:rPr>
                <w:rFonts w:ascii="Ancizar Sans" w:hAnsi="Ancizar Sans" w:cs="Arial"/>
                <w:sz w:val="18"/>
                <w:szCs w:val="18"/>
                <w:lang w:val="en-US"/>
              </w:rPr>
              <w:t xml:space="preserve">stimate </w:t>
            </w:r>
            <w:r w:rsidR="00635E9F" w:rsidRPr="00F956E6">
              <w:rPr>
                <w:rFonts w:ascii="Ancizar Sans" w:hAnsi="Ancizar Sans" w:cs="Arial"/>
                <w:sz w:val="18"/>
                <w:szCs w:val="18"/>
                <w:lang w:val="en-US"/>
              </w:rPr>
              <w:t>aquifer recharge</w:t>
            </w:r>
            <w:r w:rsidR="00CF4947" w:rsidRPr="00F956E6">
              <w:rPr>
                <w:rFonts w:ascii="Ancizar Sans" w:hAnsi="Ancizar Sans" w:cs="Arial"/>
                <w:sz w:val="18"/>
                <w:szCs w:val="18"/>
                <w:lang w:val="en-US"/>
              </w:rPr>
              <w:t xml:space="preserve"> in </w:t>
            </w:r>
            <w:r>
              <w:rPr>
                <w:rFonts w:ascii="Ancizar Sans" w:hAnsi="Ancizar Sans" w:cs="Arial"/>
                <w:sz w:val="18"/>
                <w:szCs w:val="18"/>
                <w:lang w:val="en-US"/>
              </w:rPr>
              <w:t>a tropical</w:t>
            </w:r>
            <w:r w:rsidR="00CF4947" w:rsidRPr="00F956E6">
              <w:rPr>
                <w:rFonts w:ascii="Ancizar Sans" w:hAnsi="Ancizar Sans" w:cs="Arial"/>
                <w:sz w:val="18"/>
                <w:szCs w:val="18"/>
                <w:lang w:val="en-US"/>
              </w:rPr>
              <w:t xml:space="preserve"> basin </w:t>
            </w:r>
            <w:r>
              <w:rPr>
                <w:rFonts w:ascii="Ancizar Sans" w:hAnsi="Ancizar Sans" w:cs="Arial"/>
                <w:sz w:val="18"/>
                <w:szCs w:val="18"/>
                <w:lang w:val="en-US"/>
              </w:rPr>
              <w:t>based on</w:t>
            </w:r>
            <w:r w:rsidR="00CF4947" w:rsidRPr="00F956E6">
              <w:rPr>
                <w:rFonts w:ascii="Ancizar Sans" w:hAnsi="Ancizar Sans" w:cs="Arial"/>
                <w:sz w:val="18"/>
                <w:szCs w:val="18"/>
                <w:lang w:val="en-US"/>
              </w:rPr>
              <w:t xml:space="preserve"> empirical formulations.</w:t>
            </w:r>
          </w:p>
          <w:p w14:paraId="53064A36" w14:textId="77777777" w:rsidR="00CD6D9E" w:rsidRPr="00F956E6" w:rsidRDefault="00CD6D9E" w:rsidP="002A12D9">
            <w:pPr>
              <w:spacing w:before="60" w:after="60"/>
              <w:rPr>
                <w:rFonts w:ascii="Ancizar Sans" w:hAnsi="Ancizar Sans" w:cs="Arial"/>
                <w:sz w:val="18"/>
                <w:szCs w:val="18"/>
                <w:lang w:val="en-US"/>
              </w:rPr>
            </w:pPr>
          </w:p>
          <w:p w14:paraId="3359CD03" w14:textId="77777777" w:rsidR="00CD6D9E" w:rsidRPr="00F956E6" w:rsidRDefault="00CD6D9E" w:rsidP="002A12D9">
            <w:pPr>
              <w:spacing w:before="60" w:after="60"/>
              <w:rPr>
                <w:rFonts w:ascii="Ancizar Sans" w:hAnsi="Ancizar Sans" w:cs="Arial"/>
                <w:b/>
                <w:sz w:val="18"/>
                <w:szCs w:val="18"/>
                <w:lang w:val="en-US"/>
              </w:rPr>
            </w:pPr>
          </w:p>
        </w:tc>
      </w:tr>
    </w:tbl>
    <w:p w14:paraId="7A1C6223" w14:textId="77777777" w:rsidR="00CD6D9E" w:rsidRPr="00F956E6" w:rsidRDefault="00CD6D9E" w:rsidP="00CD6D9E">
      <w:pPr>
        <w:rPr>
          <w:rFonts w:ascii="Ancizar Sans" w:hAnsi="Ancizar Sans"/>
          <w:lang w:val="en-US"/>
        </w:rPr>
      </w:pPr>
    </w:p>
    <w:p w14:paraId="2DEDD373" w14:textId="77777777" w:rsidR="00CD6D9E" w:rsidRPr="00F956E6" w:rsidRDefault="00CD6D9E" w:rsidP="00CD6D9E">
      <w:pPr>
        <w:jc w:val="center"/>
        <w:rPr>
          <w:rFonts w:ascii="Ancizar Sans" w:hAnsi="Ancizar Sans" w:cs="Arial"/>
          <w:b/>
          <w:bCs/>
          <w:sz w:val="20"/>
          <w:szCs w:val="20"/>
          <w:lang w:val="en-US"/>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CD6D9E" w:rsidRPr="0037162D" w14:paraId="089C2232" w14:textId="77777777" w:rsidTr="00077DA5">
        <w:trPr>
          <w:trHeight w:val="400"/>
        </w:trPr>
        <w:tc>
          <w:tcPr>
            <w:tcW w:w="5000" w:type="pct"/>
            <w:vAlign w:val="center"/>
          </w:tcPr>
          <w:p w14:paraId="441DD3E6" w14:textId="7AB077B5" w:rsidR="00AE76C1" w:rsidRPr="00316541" w:rsidRDefault="00316541" w:rsidP="002A12D9">
            <w:pPr>
              <w:spacing w:before="60" w:after="60"/>
              <w:rPr>
                <w:rFonts w:ascii="Ancizar Sans" w:hAnsi="Ancizar Sans" w:cs="Arial"/>
                <w:sz w:val="20"/>
                <w:szCs w:val="18"/>
              </w:rPr>
            </w:pPr>
            <w:r>
              <w:rPr>
                <w:rFonts w:ascii="Ancizar Sans" w:hAnsi="Ancizar Sans" w:cs="Arial"/>
                <w:b/>
                <w:sz w:val="20"/>
                <w:szCs w:val="18"/>
              </w:rPr>
              <w:t xml:space="preserve">4. </w:t>
            </w:r>
            <w:r w:rsidR="00CD6D9E" w:rsidRPr="00316541">
              <w:rPr>
                <w:rFonts w:ascii="Ancizar Sans" w:hAnsi="Ancizar Sans" w:cs="Arial"/>
                <w:b/>
                <w:sz w:val="20"/>
                <w:szCs w:val="18"/>
              </w:rPr>
              <w:t xml:space="preserve">OBJETIVOS ESPECÍFICOS </w:t>
            </w:r>
            <w:r w:rsidR="00CD6D9E" w:rsidRPr="00316541">
              <w:rPr>
                <w:rFonts w:ascii="Ancizar Sans" w:hAnsi="Ancizar Sans" w:cs="Arial"/>
                <w:sz w:val="20"/>
                <w:szCs w:val="18"/>
              </w:rPr>
              <w:t xml:space="preserve">(En caso </w:t>
            </w:r>
            <w:r w:rsidR="00B7139A" w:rsidRPr="00316541">
              <w:rPr>
                <w:rFonts w:ascii="Ancizar Sans" w:hAnsi="Ancizar Sans" w:cs="Arial"/>
                <w:sz w:val="20"/>
                <w:szCs w:val="18"/>
              </w:rPr>
              <w:t xml:space="preserve">de </w:t>
            </w:r>
            <w:r w:rsidR="00357EBB" w:rsidRPr="00316541">
              <w:rPr>
                <w:rFonts w:ascii="Ancizar Sans" w:hAnsi="Ancizar Sans" w:cs="Arial"/>
                <w:sz w:val="20"/>
                <w:szCs w:val="18"/>
              </w:rPr>
              <w:t>m</w:t>
            </w:r>
            <w:r w:rsidR="00CD6D9E" w:rsidRPr="00316541">
              <w:rPr>
                <w:rFonts w:ascii="Ancizar Sans" w:hAnsi="Ancizar Sans" w:cs="Arial"/>
                <w:sz w:val="20"/>
                <w:szCs w:val="18"/>
              </w:rPr>
              <w:t>odalidad</w:t>
            </w:r>
            <w:r w:rsidR="006B61C6">
              <w:rPr>
                <w:rFonts w:ascii="Ancizar Sans" w:hAnsi="Ancizar Sans" w:cs="Arial"/>
                <w:sz w:val="20"/>
                <w:szCs w:val="18"/>
              </w:rPr>
              <w:t>es</w:t>
            </w:r>
            <w:r w:rsidR="00CD6D9E" w:rsidRPr="00316541">
              <w:rPr>
                <w:rFonts w:ascii="Ancizar Sans" w:hAnsi="Ancizar Sans" w:cs="Arial"/>
                <w:sz w:val="20"/>
                <w:szCs w:val="18"/>
              </w:rPr>
              <w:t xml:space="preserve"> I o II)</w:t>
            </w:r>
            <w:r w:rsidR="00AF0B01" w:rsidRPr="00316541">
              <w:rPr>
                <w:rFonts w:ascii="Ancizar Sans" w:hAnsi="Ancizar Sans" w:cs="Arial"/>
                <w:sz w:val="20"/>
                <w:szCs w:val="18"/>
              </w:rPr>
              <w:t xml:space="preserve"> </w:t>
            </w:r>
          </w:p>
          <w:p w14:paraId="0E3CD5D7" w14:textId="77777777" w:rsidR="00AE76C1" w:rsidRPr="0037162D" w:rsidRDefault="00AE76C1" w:rsidP="00AE76C1">
            <w:pPr>
              <w:pStyle w:val="Prrafodelista"/>
              <w:numPr>
                <w:ilvl w:val="0"/>
                <w:numId w:val="7"/>
              </w:numPr>
              <w:rPr>
                <w:rFonts w:ascii="Ancizar Sans" w:hAnsi="Ancizar Sans" w:cs="Helvetica Neue"/>
                <w:color w:val="000000"/>
                <w:sz w:val="18"/>
                <w:szCs w:val="18"/>
                <w:lang w:val="en-US" w:eastAsia="es-CO"/>
              </w:rPr>
            </w:pPr>
            <w:r w:rsidRPr="0037162D">
              <w:rPr>
                <w:rFonts w:ascii="Ancizar Sans" w:hAnsi="Ancizar Sans" w:cs="Helvetica Neue"/>
                <w:color w:val="000000"/>
                <w:sz w:val="18"/>
                <w:szCs w:val="18"/>
                <w:lang w:val="en-US" w:eastAsia="es-CO"/>
              </w:rPr>
              <w:t>To identify the main parameters that influence the estimation of the aquifer recharge.</w:t>
            </w:r>
          </w:p>
          <w:p w14:paraId="72479E0D" w14:textId="0150AE8E" w:rsidR="00AE76C1" w:rsidRPr="0037162D" w:rsidRDefault="00AE76C1" w:rsidP="00AE76C1">
            <w:pPr>
              <w:pStyle w:val="Prrafodelista"/>
              <w:numPr>
                <w:ilvl w:val="0"/>
                <w:numId w:val="7"/>
              </w:numPr>
              <w:rPr>
                <w:rFonts w:ascii="Ancizar Sans" w:hAnsi="Ancizar Sans" w:cs="Helvetica Neue"/>
                <w:color w:val="000000"/>
                <w:sz w:val="18"/>
                <w:szCs w:val="18"/>
                <w:lang w:val="en-US" w:eastAsia="es-CO"/>
              </w:rPr>
            </w:pPr>
            <w:r w:rsidRPr="0037162D">
              <w:rPr>
                <w:rFonts w:ascii="Ancizar Sans" w:hAnsi="Ancizar Sans" w:cs="Helvetica Neue"/>
                <w:color w:val="000000"/>
                <w:sz w:val="18"/>
                <w:szCs w:val="18"/>
                <w:lang w:val="en-US" w:eastAsia="es-CO"/>
              </w:rPr>
              <w:t>To implement available empirical methodologies to estimate groundwater recharge in a tropical basin.</w:t>
            </w:r>
          </w:p>
          <w:p w14:paraId="2EE0FECF" w14:textId="6FF1E762" w:rsidR="000962F4" w:rsidRPr="0037162D" w:rsidRDefault="00AE76C1" w:rsidP="0037162D">
            <w:pPr>
              <w:pStyle w:val="Prrafodelista"/>
              <w:numPr>
                <w:ilvl w:val="0"/>
                <w:numId w:val="7"/>
              </w:numPr>
              <w:rPr>
                <w:rFonts w:cs="Arial"/>
                <w:sz w:val="18"/>
                <w:szCs w:val="18"/>
                <w:lang w:val="en-US"/>
              </w:rPr>
            </w:pPr>
            <w:r w:rsidRPr="0037162D">
              <w:rPr>
                <w:rFonts w:ascii="Ancizar Sans" w:hAnsi="Ancizar Sans" w:cs="Helvetica Neue"/>
                <w:color w:val="000000"/>
                <w:sz w:val="18"/>
                <w:szCs w:val="18"/>
                <w:lang w:val="en-US" w:eastAsia="es-CO"/>
              </w:rPr>
              <w:t>To identify the most reliable methodology to estimate groundwater recharge in a tropical basin.</w:t>
            </w:r>
          </w:p>
        </w:tc>
      </w:tr>
    </w:tbl>
    <w:p w14:paraId="68D88738" w14:textId="77777777" w:rsidR="00CD6D9E" w:rsidRPr="00F956E6" w:rsidRDefault="00CD6D9E" w:rsidP="00CD6D9E">
      <w:pPr>
        <w:rPr>
          <w:rFonts w:ascii="Ancizar Sans" w:hAnsi="Ancizar Sans"/>
          <w:lang w:val="en-US"/>
        </w:rPr>
      </w:pPr>
    </w:p>
    <w:p w14:paraId="55C84BE1" w14:textId="77777777" w:rsidR="00CD6D9E" w:rsidRPr="00F956E6" w:rsidRDefault="00CD6D9E" w:rsidP="00CD6D9E">
      <w:pPr>
        <w:jc w:val="center"/>
        <w:rPr>
          <w:rFonts w:ascii="Ancizar Sans" w:hAnsi="Ancizar Sans" w:cs="Arial"/>
          <w:b/>
          <w:bCs/>
          <w:sz w:val="20"/>
          <w:szCs w:val="20"/>
          <w:lang w:val="en-US"/>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CD6D9E" w:rsidRPr="00EB54B7" w14:paraId="179A3193" w14:textId="77777777" w:rsidTr="00077DA5">
        <w:trPr>
          <w:trHeight w:val="400"/>
        </w:trPr>
        <w:tc>
          <w:tcPr>
            <w:tcW w:w="5000" w:type="pct"/>
            <w:vAlign w:val="center"/>
          </w:tcPr>
          <w:p w14:paraId="0013DD18" w14:textId="77777777" w:rsidR="00CD6D9E" w:rsidRPr="00316541" w:rsidRDefault="00316541" w:rsidP="002A12D9">
            <w:pPr>
              <w:spacing w:before="60" w:after="60"/>
              <w:rPr>
                <w:rFonts w:ascii="Ancizar Sans" w:hAnsi="Ancizar Sans" w:cs="Arial"/>
                <w:sz w:val="20"/>
                <w:szCs w:val="18"/>
              </w:rPr>
            </w:pPr>
            <w:r>
              <w:rPr>
                <w:rFonts w:ascii="Ancizar Sans" w:hAnsi="Ancizar Sans" w:cs="Arial"/>
                <w:b/>
                <w:sz w:val="20"/>
                <w:szCs w:val="18"/>
              </w:rPr>
              <w:t xml:space="preserve">5. </w:t>
            </w:r>
            <w:r w:rsidR="00AF0B01" w:rsidRPr="00316541">
              <w:rPr>
                <w:rFonts w:ascii="Ancizar Sans" w:hAnsi="Ancizar Sans" w:cs="Arial"/>
                <w:b/>
                <w:sz w:val="20"/>
                <w:szCs w:val="18"/>
              </w:rPr>
              <w:t>ANTECEDENTES</w:t>
            </w:r>
            <w:r w:rsidR="00AF0B01" w:rsidRPr="00316541">
              <w:rPr>
                <w:rFonts w:ascii="Ancizar Sans" w:hAnsi="Ancizar Sans" w:cs="Arial"/>
                <w:sz w:val="20"/>
                <w:szCs w:val="18"/>
              </w:rPr>
              <w:t xml:space="preserve"> (En caso </w:t>
            </w:r>
            <w:r w:rsidR="00B7139A" w:rsidRPr="00316541">
              <w:rPr>
                <w:rFonts w:ascii="Ancizar Sans" w:hAnsi="Ancizar Sans" w:cs="Arial"/>
                <w:sz w:val="20"/>
                <w:szCs w:val="18"/>
              </w:rPr>
              <w:t xml:space="preserve">de </w:t>
            </w:r>
            <w:r w:rsidR="00357EBB" w:rsidRPr="00316541">
              <w:rPr>
                <w:rFonts w:ascii="Ancizar Sans" w:hAnsi="Ancizar Sans" w:cs="Arial"/>
                <w:sz w:val="20"/>
                <w:szCs w:val="18"/>
              </w:rPr>
              <w:t>m</w:t>
            </w:r>
            <w:r w:rsidR="00AF0B01" w:rsidRPr="00316541">
              <w:rPr>
                <w:rFonts w:ascii="Ancizar Sans" w:hAnsi="Ancizar Sans" w:cs="Arial"/>
                <w:sz w:val="20"/>
                <w:szCs w:val="18"/>
              </w:rPr>
              <w:t>odalidad I)</w:t>
            </w:r>
          </w:p>
          <w:p w14:paraId="78BBA8D1" w14:textId="70F6D262" w:rsidR="00CD6D9E" w:rsidRPr="00F956E6" w:rsidRDefault="00714D00" w:rsidP="002A12D9">
            <w:pPr>
              <w:spacing w:before="60" w:after="60"/>
              <w:rPr>
                <w:rFonts w:ascii="Ancizar Sans" w:hAnsi="Ancizar Sans" w:cs="Arial"/>
                <w:sz w:val="18"/>
                <w:szCs w:val="18"/>
                <w:lang w:val="en-US"/>
              </w:rPr>
            </w:pPr>
            <w:commentRangeStart w:id="1"/>
            <w:r w:rsidRPr="00F956E6">
              <w:rPr>
                <w:rFonts w:ascii="Ancizar Sans" w:hAnsi="Ancizar Sans" w:cs="Arial"/>
                <w:sz w:val="18"/>
                <w:szCs w:val="18"/>
                <w:lang w:val="en-US"/>
              </w:rPr>
              <w:lastRenderedPageBreak/>
              <w:t xml:space="preserve">For the estimation of aquifer recharge there are different ways, and according to (Scanlon et al., 2002) it is necessary to </w:t>
            </w:r>
            <w:del w:id="2" w:author="David Camilo Gomez Medina" w:date="2022-11-11T09:46:00Z">
              <w:r w:rsidRPr="00F956E6" w:rsidDel="0037162D">
                <w:rPr>
                  <w:rFonts w:ascii="Ancizar Sans" w:hAnsi="Ancizar Sans" w:cs="Arial"/>
                  <w:sz w:val="18"/>
                  <w:szCs w:val="18"/>
                  <w:lang w:val="en-US"/>
                </w:rPr>
                <w:delText>take into account</w:delText>
              </w:r>
            </w:del>
            <w:ins w:id="3" w:author="David Camilo Gomez Medina" w:date="2022-11-11T09:46:00Z">
              <w:r w:rsidR="0037162D" w:rsidRPr="00F956E6">
                <w:rPr>
                  <w:rFonts w:ascii="Ancizar Sans" w:hAnsi="Ancizar Sans" w:cs="Arial"/>
                  <w:sz w:val="18"/>
                  <w:szCs w:val="18"/>
                  <w:lang w:val="en-US"/>
                </w:rPr>
                <w:t>consider</w:t>
              </w:r>
            </w:ins>
            <w:r w:rsidRPr="00F956E6">
              <w:rPr>
                <w:rFonts w:ascii="Ancizar Sans" w:hAnsi="Ancizar Sans" w:cs="Arial"/>
                <w:sz w:val="18"/>
                <w:szCs w:val="18"/>
                <w:lang w:val="en-US"/>
              </w:rPr>
              <w:t xml:space="preserve"> the spatial and temporal scales, the range and the reliability of the recharge estimates.  Techniques are generally classified into physical, tracer, or numerical modeling approaches. </w:t>
            </w:r>
          </w:p>
          <w:p w14:paraId="6D002D8A" w14:textId="77777777" w:rsidR="004831AB" w:rsidRPr="00F956E6" w:rsidRDefault="004831AB" w:rsidP="002A12D9">
            <w:pPr>
              <w:spacing w:before="60" w:after="60"/>
              <w:rPr>
                <w:rFonts w:ascii="Ancizar Sans" w:hAnsi="Ancizar Sans" w:cs="Arial"/>
                <w:sz w:val="18"/>
                <w:szCs w:val="18"/>
                <w:lang w:val="en-US"/>
              </w:rPr>
            </w:pPr>
          </w:p>
          <w:p w14:paraId="21D407E4" w14:textId="77777777" w:rsidR="004831AB" w:rsidRPr="00F956E6" w:rsidRDefault="004831AB" w:rsidP="004831AB">
            <w:pPr>
              <w:spacing w:before="60" w:after="60"/>
              <w:rPr>
                <w:rFonts w:ascii="Ancizar Sans" w:hAnsi="Ancizar Sans" w:cs="Arial"/>
                <w:b/>
                <w:sz w:val="18"/>
                <w:szCs w:val="18"/>
                <w:lang w:val="en-US"/>
              </w:rPr>
            </w:pPr>
            <w:r w:rsidRPr="00F956E6">
              <w:rPr>
                <w:rFonts w:ascii="Ancizar Sans" w:hAnsi="Ancizar Sans" w:cs="Arial"/>
                <w:b/>
                <w:sz w:val="18"/>
                <w:szCs w:val="18"/>
                <w:lang w:val="en-US"/>
              </w:rPr>
              <w:t>Water Budget</w:t>
            </w:r>
          </w:p>
          <w:p w14:paraId="5E3F86AD" w14:textId="1D4BE893" w:rsidR="004831AB" w:rsidRPr="00F956E6" w:rsidRDefault="004831AB" w:rsidP="004831AB">
            <w:pPr>
              <w:spacing w:before="60" w:after="60"/>
              <w:rPr>
                <w:rFonts w:ascii="Ancizar Sans" w:hAnsi="Ancizar Sans" w:cs="Arial"/>
                <w:sz w:val="18"/>
                <w:szCs w:val="18"/>
                <w:lang w:val="en-US"/>
              </w:rPr>
            </w:pPr>
            <w:r w:rsidRPr="00F956E6">
              <w:rPr>
                <w:rFonts w:ascii="Ancizar Sans" w:hAnsi="Ancizar Sans" w:cs="Arial"/>
                <w:sz w:val="18"/>
                <w:szCs w:val="18"/>
                <w:lang w:val="en-US"/>
              </w:rPr>
              <w:t>In this method, a system of interest is defined and certain processes of the hydrologic cycle determine the outflow and inflow of water into this system. When quantifying system inputs and outputs, the change in storage may be known</w:t>
            </w:r>
            <w:ins w:id="4" w:author="David Camilo Gomez Medina" w:date="2022-11-11T09:47:00Z">
              <w:r w:rsidR="0001622F">
                <w:rPr>
                  <w:rFonts w:ascii="Ancizar Sans" w:hAnsi="Ancizar Sans" w:cs="Arial"/>
                  <w:sz w:val="18"/>
                  <w:szCs w:val="18"/>
                  <w:lang w:val="en-US"/>
                </w:rPr>
                <w:t xml:space="preserve"> </w:t>
              </w:r>
              <w:r w:rsidR="0001622F" w:rsidRPr="00F956E6">
                <w:rPr>
                  <w:rFonts w:ascii="Ancizar Sans" w:hAnsi="Ancizar Sans" w:cs="Arial"/>
                  <w:sz w:val="18"/>
                  <w:szCs w:val="18"/>
                  <w:lang w:val="en-US"/>
                </w:rPr>
                <w:t>(Scanlon et al., 2002)</w:t>
              </w:r>
            </w:ins>
            <w:r w:rsidRPr="00F956E6">
              <w:rPr>
                <w:rFonts w:ascii="Ancizar Sans" w:hAnsi="Ancizar Sans" w:cs="Arial"/>
                <w:sz w:val="18"/>
                <w:szCs w:val="18"/>
                <w:lang w:val="en-US"/>
              </w:rPr>
              <w:t>.</w:t>
            </w:r>
          </w:p>
          <w:p w14:paraId="07D72071" w14:textId="77777777" w:rsidR="004831AB" w:rsidRPr="00F956E6" w:rsidRDefault="004831AB" w:rsidP="004831AB">
            <w:pPr>
              <w:spacing w:before="60" w:after="60"/>
              <w:rPr>
                <w:rFonts w:ascii="Ancizar Sans" w:hAnsi="Ancizar Sans" w:cs="Arial"/>
                <w:sz w:val="18"/>
                <w:szCs w:val="18"/>
                <w:lang w:val="en-US"/>
              </w:rPr>
            </w:pPr>
          </w:p>
          <w:p w14:paraId="3BA3ACBC" w14:textId="2E468AC5" w:rsidR="004831AB" w:rsidRPr="00F956E6" w:rsidRDefault="004831AB" w:rsidP="004831AB">
            <w:pPr>
              <w:spacing w:before="60" w:after="60"/>
              <w:rPr>
                <w:rFonts w:ascii="Ancizar Sans" w:hAnsi="Ancizar Sans" w:cs="Arial"/>
                <w:b/>
                <w:sz w:val="18"/>
                <w:szCs w:val="18"/>
                <w:lang w:val="en-US"/>
              </w:rPr>
            </w:pPr>
            <w:r w:rsidRPr="00F956E6">
              <w:rPr>
                <w:rFonts w:ascii="Ancizar Sans" w:hAnsi="Ancizar Sans" w:cs="Arial"/>
                <w:b/>
                <w:sz w:val="18"/>
                <w:szCs w:val="18"/>
                <w:lang w:val="en-US"/>
              </w:rPr>
              <w:t xml:space="preserve">Techniques </w:t>
            </w:r>
            <w:r w:rsidR="00566685">
              <w:rPr>
                <w:rFonts w:ascii="Ancizar Sans" w:hAnsi="Ancizar Sans" w:cs="Arial"/>
                <w:b/>
                <w:sz w:val="18"/>
                <w:szCs w:val="18"/>
                <w:lang w:val="en-US"/>
              </w:rPr>
              <w:t>b</w:t>
            </w:r>
            <w:r w:rsidRPr="00F956E6">
              <w:rPr>
                <w:rFonts w:ascii="Ancizar Sans" w:hAnsi="Ancizar Sans" w:cs="Arial"/>
                <w:b/>
                <w:sz w:val="18"/>
                <w:szCs w:val="18"/>
                <w:lang w:val="en-US"/>
              </w:rPr>
              <w:t>ased on Surface-Water Studies</w:t>
            </w:r>
          </w:p>
          <w:p w14:paraId="3AE582B6" w14:textId="46008D18" w:rsidR="00CD6D9E" w:rsidRPr="00F956E6" w:rsidRDefault="007A3A70" w:rsidP="002A12D9">
            <w:pPr>
              <w:spacing w:before="60" w:after="60"/>
              <w:rPr>
                <w:rFonts w:ascii="Ancizar Sans" w:hAnsi="Ancizar Sans" w:cs="Arial"/>
                <w:sz w:val="18"/>
                <w:szCs w:val="18"/>
                <w:lang w:val="en-US"/>
              </w:rPr>
            </w:pPr>
            <w:r w:rsidRPr="00F956E6">
              <w:rPr>
                <w:rFonts w:ascii="Ancizar Sans" w:hAnsi="Ancizar Sans" w:cs="Arial"/>
                <w:sz w:val="18"/>
                <w:szCs w:val="18"/>
                <w:lang w:val="en-US"/>
              </w:rPr>
              <w:t>The condition of surface water recharge depends on the degree of connection between surface and groundwater systems. The</w:t>
            </w:r>
            <w:r w:rsidR="00566685">
              <w:rPr>
                <w:rFonts w:ascii="Ancizar Sans" w:hAnsi="Ancizar Sans" w:cs="Arial"/>
                <w:sz w:val="18"/>
                <w:szCs w:val="18"/>
                <w:lang w:val="en-US"/>
              </w:rPr>
              <w:t xml:space="preserve">re </w:t>
            </w:r>
            <w:r w:rsidRPr="00F956E6">
              <w:rPr>
                <w:rFonts w:ascii="Ancizar Sans" w:hAnsi="Ancizar Sans" w:cs="Arial"/>
                <w:sz w:val="18"/>
                <w:szCs w:val="18"/>
                <w:lang w:val="en-US"/>
              </w:rPr>
              <w:t xml:space="preserve">are physical techniques such as channel-water budget, seepage meters and baseflow </w:t>
            </w:r>
            <w:del w:id="5" w:author="David Camilo Gomez Medina" w:date="2022-11-11T09:46:00Z">
              <w:r w:rsidRPr="00F956E6" w:rsidDel="0037162D">
                <w:rPr>
                  <w:rFonts w:ascii="Ancizar Sans" w:hAnsi="Ancizar Sans" w:cs="Arial"/>
                  <w:sz w:val="18"/>
                  <w:szCs w:val="18"/>
                  <w:lang w:val="en-US"/>
                </w:rPr>
                <w:delText>discharge;</w:delText>
              </w:r>
              <w:r w:rsidR="00566685" w:rsidDel="0037162D">
                <w:rPr>
                  <w:rFonts w:ascii="Ancizar Sans" w:hAnsi="Ancizar Sans" w:cs="Arial"/>
                  <w:sz w:val="18"/>
                  <w:szCs w:val="18"/>
                  <w:lang w:val="en-US"/>
                </w:rPr>
                <w:delText>,</w:delText>
              </w:r>
            </w:del>
            <w:ins w:id="6" w:author="David Camilo Gomez Medina" w:date="2022-11-11T09:46:00Z">
              <w:r w:rsidR="0037162D" w:rsidRPr="00F956E6">
                <w:rPr>
                  <w:rFonts w:ascii="Ancizar Sans" w:hAnsi="Ancizar Sans" w:cs="Arial"/>
                  <w:sz w:val="18"/>
                  <w:szCs w:val="18"/>
                  <w:lang w:val="en-US"/>
                </w:rPr>
                <w:t>discharge;</w:t>
              </w:r>
            </w:ins>
            <w:r w:rsidR="00566685">
              <w:rPr>
                <w:rFonts w:ascii="Ancizar Sans" w:hAnsi="Ancizar Sans" w:cs="Arial"/>
                <w:sz w:val="18"/>
                <w:szCs w:val="18"/>
                <w:lang w:val="en-US"/>
              </w:rPr>
              <w:t xml:space="preserve"> and </w:t>
            </w:r>
            <w:r w:rsidRPr="00F956E6">
              <w:rPr>
                <w:rFonts w:ascii="Ancizar Sans" w:hAnsi="Ancizar Sans" w:cs="Arial"/>
                <w:sz w:val="18"/>
                <w:szCs w:val="18"/>
                <w:lang w:val="en-US"/>
              </w:rPr>
              <w:t>tracer techniques such as</w:t>
            </w:r>
            <w:r w:rsidR="00566685">
              <w:rPr>
                <w:rFonts w:ascii="Ancizar Sans" w:hAnsi="Ancizar Sans" w:cs="Arial"/>
                <w:sz w:val="18"/>
                <w:szCs w:val="18"/>
                <w:lang w:val="en-US"/>
              </w:rPr>
              <w:t>,</w:t>
            </w:r>
            <w:r w:rsidRPr="00F956E6">
              <w:rPr>
                <w:rFonts w:ascii="Ancizar Sans" w:hAnsi="Ancizar Sans" w:cs="Arial"/>
                <w:sz w:val="18"/>
                <w:szCs w:val="18"/>
                <w:lang w:val="en-US"/>
              </w:rPr>
              <w:t xml:space="preserve"> heat </w:t>
            </w:r>
            <w:r w:rsidR="00AE76C1">
              <w:rPr>
                <w:rFonts w:ascii="Ancizar Sans" w:hAnsi="Ancizar Sans" w:cs="Arial"/>
                <w:sz w:val="18"/>
                <w:szCs w:val="18"/>
                <w:lang w:val="en-US"/>
              </w:rPr>
              <w:t>i</w:t>
            </w:r>
            <w:r w:rsidRPr="00F956E6">
              <w:rPr>
                <w:rFonts w:ascii="Ancizar Sans" w:hAnsi="Ancizar Sans" w:cs="Arial"/>
                <w:sz w:val="18"/>
                <w:szCs w:val="18"/>
                <w:lang w:val="en-US"/>
              </w:rPr>
              <w:t xml:space="preserve">sotopic tracers; and </w:t>
            </w:r>
            <w:del w:id="7" w:author="David Camilo Gomez Medina" w:date="2022-11-11T09:46:00Z">
              <w:r w:rsidRPr="00F956E6" w:rsidDel="0037162D">
                <w:rPr>
                  <w:rFonts w:ascii="Ancizar Sans" w:hAnsi="Ancizar Sans" w:cs="Arial"/>
                  <w:sz w:val="18"/>
                  <w:szCs w:val="18"/>
                  <w:lang w:val="en-US"/>
                </w:rPr>
                <w:delText>finally</w:delText>
              </w:r>
            </w:del>
            <w:ins w:id="8" w:author="David Camilo Gomez Medina" w:date="2022-11-11T09:46:00Z">
              <w:r w:rsidR="0037162D" w:rsidRPr="00F956E6">
                <w:rPr>
                  <w:rFonts w:ascii="Ancizar Sans" w:hAnsi="Ancizar Sans" w:cs="Arial"/>
                  <w:sz w:val="18"/>
                  <w:szCs w:val="18"/>
                  <w:lang w:val="en-US"/>
                </w:rPr>
                <w:t>finally,</w:t>
              </w:r>
            </w:ins>
            <w:r w:rsidRPr="00F956E6">
              <w:rPr>
                <w:rFonts w:ascii="Ancizar Sans" w:hAnsi="Ancizar Sans" w:cs="Arial"/>
                <w:sz w:val="18"/>
                <w:szCs w:val="18"/>
                <w:lang w:val="en-US"/>
              </w:rPr>
              <w:t xml:space="preserve"> numerical modelling</w:t>
            </w:r>
            <w:ins w:id="9" w:author="David Camilo Gomez Medina" w:date="2022-11-11T09:47:00Z">
              <w:r w:rsidR="0001622F">
                <w:rPr>
                  <w:rFonts w:ascii="Ancizar Sans" w:hAnsi="Ancizar Sans" w:cs="Arial"/>
                  <w:sz w:val="18"/>
                  <w:szCs w:val="18"/>
                  <w:lang w:val="en-US"/>
                </w:rPr>
                <w:t xml:space="preserve"> </w:t>
              </w:r>
              <w:r w:rsidR="0001622F" w:rsidRPr="00F956E6">
                <w:rPr>
                  <w:rFonts w:ascii="Ancizar Sans" w:hAnsi="Ancizar Sans" w:cs="Arial"/>
                  <w:sz w:val="18"/>
                  <w:szCs w:val="18"/>
                  <w:lang w:val="en-US"/>
                </w:rPr>
                <w:t>(Scanlon et al., 2002)</w:t>
              </w:r>
            </w:ins>
            <w:r w:rsidRPr="00F956E6">
              <w:rPr>
                <w:rFonts w:ascii="Ancizar Sans" w:hAnsi="Ancizar Sans" w:cs="Arial"/>
                <w:sz w:val="18"/>
                <w:szCs w:val="18"/>
                <w:lang w:val="en-US"/>
              </w:rPr>
              <w:t>.</w:t>
            </w:r>
          </w:p>
          <w:p w14:paraId="11D44DBF" w14:textId="77777777" w:rsidR="004B387D" w:rsidRPr="00F956E6" w:rsidRDefault="004B387D" w:rsidP="002A12D9">
            <w:pPr>
              <w:spacing w:before="60" w:after="60"/>
              <w:rPr>
                <w:rFonts w:ascii="Ancizar Sans" w:hAnsi="Ancizar Sans" w:cs="Arial"/>
                <w:sz w:val="18"/>
                <w:szCs w:val="18"/>
                <w:lang w:val="en-US"/>
              </w:rPr>
            </w:pPr>
          </w:p>
          <w:p w14:paraId="2CD0F24D" w14:textId="1591771C" w:rsidR="006072CE" w:rsidRPr="00F956E6" w:rsidRDefault="006072CE" w:rsidP="006072CE">
            <w:pPr>
              <w:spacing w:before="60" w:after="60"/>
              <w:rPr>
                <w:rFonts w:ascii="Ancizar Sans" w:hAnsi="Ancizar Sans" w:cs="Arial"/>
                <w:b/>
                <w:sz w:val="18"/>
                <w:szCs w:val="18"/>
                <w:lang w:val="en-US"/>
              </w:rPr>
            </w:pPr>
            <w:r w:rsidRPr="00F956E6">
              <w:rPr>
                <w:rFonts w:ascii="Ancizar Sans" w:hAnsi="Ancizar Sans" w:cs="Arial"/>
                <w:b/>
                <w:sz w:val="18"/>
                <w:szCs w:val="18"/>
                <w:lang w:val="en-US"/>
              </w:rPr>
              <w:t xml:space="preserve">Techniques </w:t>
            </w:r>
            <w:r w:rsidR="00566685">
              <w:rPr>
                <w:rFonts w:ascii="Ancizar Sans" w:hAnsi="Ancizar Sans" w:cs="Arial"/>
                <w:b/>
                <w:sz w:val="18"/>
                <w:szCs w:val="18"/>
                <w:lang w:val="en-US"/>
              </w:rPr>
              <w:t>b</w:t>
            </w:r>
            <w:r w:rsidRPr="00F956E6">
              <w:rPr>
                <w:rFonts w:ascii="Ancizar Sans" w:hAnsi="Ancizar Sans" w:cs="Arial"/>
                <w:b/>
                <w:sz w:val="18"/>
                <w:szCs w:val="18"/>
                <w:lang w:val="en-US"/>
              </w:rPr>
              <w:t>ased on Unsaturated-Zone Studies</w:t>
            </w:r>
          </w:p>
          <w:p w14:paraId="18B752C2" w14:textId="71D1A727" w:rsidR="00CD6D9E" w:rsidRPr="00F956E6" w:rsidRDefault="006072CE" w:rsidP="006072CE">
            <w:pPr>
              <w:spacing w:before="60" w:after="60"/>
              <w:rPr>
                <w:rFonts w:ascii="Ancizar Sans" w:hAnsi="Ancizar Sans" w:cs="Arial"/>
                <w:sz w:val="18"/>
                <w:szCs w:val="18"/>
                <w:lang w:val="en-US"/>
              </w:rPr>
            </w:pPr>
            <w:r w:rsidRPr="00F956E6">
              <w:rPr>
                <w:rFonts w:ascii="Ancizar Sans" w:hAnsi="Ancizar Sans" w:cs="Arial"/>
                <w:sz w:val="18"/>
                <w:szCs w:val="18"/>
                <w:lang w:val="en-US"/>
              </w:rPr>
              <w:t>Unsaturated zone techniques for estimating recharge are applied mainly in semi-arid and arid regions, where the unsaturated zone is usually thick. Examples of these techniques are physical techniques such as lysimeters, zero-flux plane and Darcy’s law; tracer techniques such as applied tracers, historical tracers and environmental tracers-chloride; and lastly numerical modelling</w:t>
            </w:r>
            <w:ins w:id="10" w:author="David Camilo Gomez Medina" w:date="2022-11-11T09:47:00Z">
              <w:r w:rsidR="0001622F">
                <w:rPr>
                  <w:rFonts w:ascii="Ancizar Sans" w:hAnsi="Ancizar Sans" w:cs="Arial"/>
                  <w:sz w:val="18"/>
                  <w:szCs w:val="18"/>
                  <w:lang w:val="en-US"/>
                </w:rPr>
                <w:t xml:space="preserve"> </w:t>
              </w:r>
              <w:r w:rsidR="0001622F" w:rsidRPr="00F956E6">
                <w:rPr>
                  <w:rFonts w:ascii="Ancizar Sans" w:hAnsi="Ancizar Sans" w:cs="Arial"/>
                  <w:sz w:val="18"/>
                  <w:szCs w:val="18"/>
                  <w:lang w:val="en-US"/>
                </w:rPr>
                <w:t>(Scanlon et al., 2002)</w:t>
              </w:r>
            </w:ins>
            <w:r w:rsidRPr="00F956E6">
              <w:rPr>
                <w:rFonts w:ascii="Ancizar Sans" w:hAnsi="Ancizar Sans" w:cs="Arial"/>
                <w:sz w:val="18"/>
                <w:szCs w:val="18"/>
                <w:lang w:val="en-US"/>
              </w:rPr>
              <w:t>.</w:t>
            </w:r>
          </w:p>
          <w:p w14:paraId="4BEEA30F" w14:textId="77777777" w:rsidR="00CD6D9E" w:rsidRPr="00F956E6" w:rsidRDefault="00CD6D9E" w:rsidP="002A12D9">
            <w:pPr>
              <w:spacing w:before="60" w:after="60"/>
              <w:rPr>
                <w:rFonts w:ascii="Ancizar Sans" w:hAnsi="Ancizar Sans" w:cs="Arial"/>
                <w:sz w:val="18"/>
                <w:szCs w:val="18"/>
                <w:lang w:val="en-US"/>
              </w:rPr>
            </w:pPr>
          </w:p>
          <w:p w14:paraId="3CF27F4C" w14:textId="08932838" w:rsidR="000626AE" w:rsidRPr="00F956E6" w:rsidRDefault="000626AE" w:rsidP="000626AE">
            <w:pPr>
              <w:spacing w:before="60" w:after="60"/>
              <w:rPr>
                <w:rFonts w:ascii="Ancizar Sans" w:hAnsi="Ancizar Sans" w:cs="Arial"/>
                <w:b/>
                <w:sz w:val="18"/>
                <w:szCs w:val="18"/>
                <w:lang w:val="en-US"/>
              </w:rPr>
            </w:pPr>
            <w:r w:rsidRPr="00F956E6">
              <w:rPr>
                <w:rFonts w:ascii="Ancizar Sans" w:hAnsi="Ancizar Sans" w:cs="Arial"/>
                <w:b/>
                <w:sz w:val="18"/>
                <w:szCs w:val="18"/>
                <w:lang w:val="en-US"/>
              </w:rPr>
              <w:t xml:space="preserve">Techniques </w:t>
            </w:r>
            <w:r w:rsidR="00566685">
              <w:rPr>
                <w:rFonts w:ascii="Ancizar Sans" w:hAnsi="Ancizar Sans" w:cs="Arial"/>
                <w:b/>
                <w:sz w:val="18"/>
                <w:szCs w:val="18"/>
                <w:lang w:val="en-US"/>
              </w:rPr>
              <w:t>b</w:t>
            </w:r>
            <w:r w:rsidRPr="00F956E6">
              <w:rPr>
                <w:rFonts w:ascii="Ancizar Sans" w:hAnsi="Ancizar Sans" w:cs="Arial"/>
                <w:b/>
                <w:sz w:val="18"/>
                <w:szCs w:val="18"/>
                <w:lang w:val="en-US"/>
              </w:rPr>
              <w:t>ase</w:t>
            </w:r>
            <w:r w:rsidR="00566685">
              <w:rPr>
                <w:rFonts w:ascii="Ancizar Sans" w:hAnsi="Ancizar Sans" w:cs="Arial"/>
                <w:b/>
                <w:sz w:val="18"/>
                <w:szCs w:val="18"/>
                <w:lang w:val="en-US"/>
              </w:rPr>
              <w:t>d</w:t>
            </w:r>
            <w:r w:rsidRPr="00F956E6">
              <w:rPr>
                <w:rFonts w:ascii="Ancizar Sans" w:hAnsi="Ancizar Sans" w:cs="Arial"/>
                <w:b/>
                <w:sz w:val="18"/>
                <w:szCs w:val="18"/>
                <w:lang w:val="en-US"/>
              </w:rPr>
              <w:t xml:space="preserve"> on Saturated-Zone Studies</w:t>
            </w:r>
          </w:p>
          <w:p w14:paraId="6C5F86A8" w14:textId="7C5DA015" w:rsidR="00CD6D9E" w:rsidRPr="00F956E6" w:rsidRDefault="000626AE" w:rsidP="000626AE">
            <w:pPr>
              <w:spacing w:before="60" w:after="60"/>
              <w:rPr>
                <w:rFonts w:ascii="Ancizar Sans" w:hAnsi="Ancizar Sans" w:cs="Arial"/>
                <w:sz w:val="18"/>
                <w:szCs w:val="18"/>
                <w:lang w:val="en-US"/>
              </w:rPr>
            </w:pPr>
            <w:r w:rsidRPr="00F956E6">
              <w:rPr>
                <w:rFonts w:ascii="Ancizar Sans" w:hAnsi="Ancizar Sans" w:cs="Arial"/>
                <w:sz w:val="18"/>
                <w:szCs w:val="18"/>
                <w:lang w:val="en-US"/>
              </w:rPr>
              <w:t>Most unsaturated zone techniques produce point estimates of recharge; saturated zone techniques usually integrate on much larger areas. While approaches to surface water and unsaturated areas provide estimates of drainage or potential recharge, approaches to saturated areas provide evidence of real recharge because the water reaches the water table</w:t>
            </w:r>
            <w:ins w:id="11" w:author="David Camilo Gomez Medina" w:date="2022-11-11T09:47:00Z">
              <w:r w:rsidR="0001622F">
                <w:rPr>
                  <w:rFonts w:ascii="Ancizar Sans" w:hAnsi="Ancizar Sans" w:cs="Arial"/>
                  <w:sz w:val="18"/>
                  <w:szCs w:val="18"/>
                  <w:lang w:val="en-US"/>
                </w:rPr>
                <w:t xml:space="preserve"> </w:t>
              </w:r>
              <w:r w:rsidR="0001622F" w:rsidRPr="00F956E6">
                <w:rPr>
                  <w:rFonts w:ascii="Ancizar Sans" w:hAnsi="Ancizar Sans" w:cs="Arial"/>
                  <w:sz w:val="18"/>
                  <w:szCs w:val="18"/>
                  <w:lang w:val="en-US"/>
                </w:rPr>
                <w:t>(Scanlon et al., 2002)</w:t>
              </w:r>
            </w:ins>
            <w:r w:rsidRPr="00F956E6">
              <w:rPr>
                <w:rFonts w:ascii="Ancizar Sans" w:hAnsi="Ancizar Sans" w:cs="Arial"/>
                <w:sz w:val="18"/>
                <w:szCs w:val="18"/>
                <w:lang w:val="en-US"/>
              </w:rPr>
              <w:t>.</w:t>
            </w:r>
            <w:commentRangeEnd w:id="1"/>
            <w:r w:rsidR="00566685">
              <w:rPr>
                <w:rStyle w:val="Refdecomentario"/>
              </w:rPr>
              <w:commentReference w:id="1"/>
            </w:r>
          </w:p>
          <w:p w14:paraId="36BEDEEE" w14:textId="77777777" w:rsidR="000626AE" w:rsidRPr="00F956E6" w:rsidRDefault="000626AE" w:rsidP="000626AE">
            <w:pPr>
              <w:spacing w:before="60" w:after="60"/>
              <w:rPr>
                <w:rFonts w:ascii="Ancizar Sans" w:hAnsi="Ancizar Sans" w:cs="Arial"/>
                <w:sz w:val="18"/>
                <w:szCs w:val="18"/>
                <w:lang w:val="en-US"/>
              </w:rPr>
            </w:pPr>
          </w:p>
          <w:p w14:paraId="63ED382B" w14:textId="77777777" w:rsidR="00807761" w:rsidRPr="00F956E6" w:rsidRDefault="00807761" w:rsidP="00807761">
            <w:pPr>
              <w:spacing w:before="60" w:after="60"/>
              <w:rPr>
                <w:rFonts w:ascii="Ancizar Sans" w:hAnsi="Ancizar Sans" w:cs="Arial"/>
                <w:b/>
                <w:sz w:val="18"/>
                <w:szCs w:val="18"/>
                <w:lang w:val="en-US"/>
              </w:rPr>
            </w:pPr>
            <w:r w:rsidRPr="00F956E6">
              <w:rPr>
                <w:rFonts w:ascii="Ancizar Sans" w:hAnsi="Ancizar Sans" w:cs="Arial"/>
                <w:b/>
                <w:sz w:val="18"/>
                <w:szCs w:val="18"/>
                <w:lang w:val="en-US"/>
              </w:rPr>
              <w:t>Physical Techniques</w:t>
            </w:r>
          </w:p>
          <w:p w14:paraId="1CF25456" w14:textId="70D95D95" w:rsidR="000626AE" w:rsidRPr="0037162D" w:rsidRDefault="00807761" w:rsidP="00807761">
            <w:pPr>
              <w:spacing w:before="60" w:after="60"/>
              <w:rPr>
                <w:rFonts w:ascii="Ancizar Sans" w:hAnsi="Ancizar Sans" w:cs="Arial"/>
                <w:sz w:val="18"/>
                <w:szCs w:val="18"/>
                <w:lang w:val="en-US"/>
                <w:rPrChange w:id="12" w:author="David Camilo Gomez Medina" w:date="2022-11-11T09:46:00Z">
                  <w:rPr>
                    <w:rFonts w:ascii="Ancizar Sans" w:hAnsi="Ancizar Sans" w:cs="Arial"/>
                    <w:sz w:val="18"/>
                    <w:szCs w:val="18"/>
                  </w:rPr>
                </w:rPrChange>
              </w:rPr>
            </w:pPr>
            <w:r w:rsidRPr="0037162D">
              <w:rPr>
                <w:rFonts w:ascii="Ancizar Sans" w:hAnsi="Ancizar Sans" w:cs="Arial"/>
                <w:sz w:val="18"/>
                <w:szCs w:val="18"/>
                <w:lang w:val="en-US"/>
              </w:rPr>
              <w:t>Physical techniques can be</w:t>
            </w:r>
            <w:r w:rsidR="00566685" w:rsidRPr="0037162D">
              <w:rPr>
                <w:rFonts w:ascii="Ancizar Sans" w:hAnsi="Ancizar Sans" w:cs="Arial"/>
                <w:sz w:val="18"/>
                <w:szCs w:val="18"/>
                <w:lang w:val="en-US"/>
              </w:rPr>
              <w:t xml:space="preserve"> the</w:t>
            </w:r>
            <w:r w:rsidRPr="0037162D">
              <w:rPr>
                <w:rFonts w:ascii="Ancizar Sans" w:hAnsi="Ancizar Sans" w:cs="Arial"/>
                <w:sz w:val="18"/>
                <w:szCs w:val="18"/>
                <w:lang w:val="en-US"/>
              </w:rPr>
              <w:t xml:space="preserve"> Water Table Fluctuation (WTF) based on the hypothesis that the increase in groundwater levels in unconfined aquifers is due to the recharge of water arriving at the water table. Darcy’s Law, used to estimate the flow in a cross section of an unconfined or</w:t>
            </w:r>
            <w:r w:rsidRPr="0001622F">
              <w:rPr>
                <w:rFonts w:ascii="Ancizar Sans" w:hAnsi="Ancizar Sans" w:cs="Arial"/>
                <w:sz w:val="18"/>
                <w:szCs w:val="18"/>
                <w:lang w:val="en-US"/>
              </w:rPr>
              <w:t xml:space="preserve"> confined aquifer. Tracer techniques such as groundwater dating and environmental tracers-chloride. </w:t>
            </w:r>
            <w:r w:rsidRPr="0037162D">
              <w:rPr>
                <w:rFonts w:ascii="Ancizar Sans" w:hAnsi="Ancizar Sans" w:cs="Arial"/>
                <w:sz w:val="18"/>
                <w:szCs w:val="18"/>
                <w:lang w:val="en-US"/>
                <w:rPrChange w:id="13" w:author="David Camilo Gomez Medina" w:date="2022-11-11T09:46:00Z">
                  <w:rPr>
                    <w:rFonts w:ascii="Ancizar Sans" w:hAnsi="Ancizar Sans" w:cs="Arial"/>
                    <w:sz w:val="18"/>
                    <w:szCs w:val="18"/>
                  </w:rPr>
                </w:rPrChange>
              </w:rPr>
              <w:t>And finally, numerical modeling</w:t>
            </w:r>
            <w:ins w:id="14" w:author="David Camilo Gomez Medina" w:date="2022-11-11T10:10:00Z">
              <w:r w:rsidR="0078142F">
                <w:rPr>
                  <w:rFonts w:ascii="Ancizar Sans" w:hAnsi="Ancizar Sans" w:cs="Arial"/>
                  <w:sz w:val="18"/>
                  <w:szCs w:val="18"/>
                  <w:lang w:val="en-US"/>
                </w:rPr>
                <w:t xml:space="preserve"> </w:t>
              </w:r>
              <w:r w:rsidR="0078142F" w:rsidRPr="00985F67">
                <w:rPr>
                  <w:rFonts w:ascii="Ancizar Sans" w:hAnsi="Ancizar Sans" w:cs="Arial"/>
                  <w:sz w:val="18"/>
                  <w:szCs w:val="18"/>
                  <w:lang w:val="en-US"/>
                </w:rPr>
                <w:t>(Scanlon et al., 2002)</w:t>
              </w:r>
            </w:ins>
            <w:bookmarkStart w:id="15" w:name="_GoBack"/>
            <w:bookmarkEnd w:id="15"/>
            <w:r w:rsidRPr="0037162D">
              <w:rPr>
                <w:rFonts w:ascii="Ancizar Sans" w:hAnsi="Ancizar Sans" w:cs="Arial"/>
                <w:sz w:val="18"/>
                <w:szCs w:val="18"/>
                <w:lang w:val="en-US"/>
                <w:rPrChange w:id="16" w:author="David Camilo Gomez Medina" w:date="2022-11-11T09:46:00Z">
                  <w:rPr>
                    <w:rFonts w:ascii="Ancizar Sans" w:hAnsi="Ancizar Sans" w:cs="Arial"/>
                    <w:sz w:val="18"/>
                    <w:szCs w:val="18"/>
                  </w:rPr>
                </w:rPrChange>
              </w:rPr>
              <w:t>.</w:t>
            </w:r>
          </w:p>
        </w:tc>
      </w:tr>
    </w:tbl>
    <w:p w14:paraId="116C8F13" w14:textId="77777777" w:rsidR="00E27E52" w:rsidRDefault="00E27E52" w:rsidP="00E27E52">
      <w:pPr>
        <w:jc w:val="center"/>
        <w:rPr>
          <w:rFonts w:ascii="Ancizar Sans" w:hAnsi="Ancizar Sans" w:cs="Arial"/>
          <w:b/>
          <w:bCs/>
          <w:sz w:val="20"/>
          <w:szCs w:val="20"/>
        </w:rPr>
      </w:pPr>
    </w:p>
    <w:p w14:paraId="0CB98800" w14:textId="77777777" w:rsidR="00316541" w:rsidRDefault="00316541" w:rsidP="00316541">
      <w:pPr>
        <w:jc w:val="center"/>
        <w:rPr>
          <w:rFonts w:ascii="Ancizar Sans" w:hAnsi="Ancizar Sans" w:cs="Arial"/>
          <w:b/>
          <w:bCs/>
          <w:sz w:val="20"/>
          <w:szCs w:val="20"/>
        </w:rPr>
      </w:pPr>
    </w:p>
    <w:p w14:paraId="44A30F0A" w14:textId="77777777" w:rsidR="00D21B9E" w:rsidRPr="00E16F95" w:rsidRDefault="00D21B9E" w:rsidP="00316541">
      <w:pPr>
        <w:jc w:val="center"/>
        <w:rPr>
          <w:rFonts w:ascii="Ancizar Sans" w:hAnsi="Ancizar Sans" w:cs="Arial"/>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316541" w:rsidRPr="00EB54B7" w14:paraId="6BA1F32D" w14:textId="77777777" w:rsidTr="00077DA5">
        <w:trPr>
          <w:trHeight w:val="400"/>
        </w:trPr>
        <w:tc>
          <w:tcPr>
            <w:tcW w:w="5000" w:type="pct"/>
            <w:vAlign w:val="center"/>
          </w:tcPr>
          <w:p w14:paraId="3E84BE76" w14:textId="77777777" w:rsidR="00316541" w:rsidRPr="00316541" w:rsidRDefault="00316541" w:rsidP="00A31E2F">
            <w:pPr>
              <w:spacing w:before="60" w:after="60"/>
              <w:rPr>
                <w:rFonts w:ascii="Ancizar Sans" w:hAnsi="Ancizar Sans" w:cs="Arial"/>
                <w:sz w:val="20"/>
                <w:szCs w:val="18"/>
              </w:rPr>
            </w:pPr>
            <w:r>
              <w:rPr>
                <w:rFonts w:ascii="Ancizar Sans" w:hAnsi="Ancizar Sans" w:cs="Arial"/>
                <w:b/>
                <w:sz w:val="20"/>
                <w:szCs w:val="18"/>
              </w:rPr>
              <w:t xml:space="preserve">6. </w:t>
            </w:r>
            <w:r w:rsidRPr="00316541">
              <w:rPr>
                <w:rFonts w:ascii="Ancizar Sans" w:hAnsi="Ancizar Sans" w:cs="Arial"/>
                <w:b/>
                <w:sz w:val="20"/>
                <w:szCs w:val="18"/>
              </w:rPr>
              <w:t xml:space="preserve">APLICACIÓN Y/O APORTE ESPECÍFICO A LA INGENIERÍA </w:t>
            </w:r>
            <w:r w:rsidRPr="00316541">
              <w:rPr>
                <w:rFonts w:ascii="Ancizar Sans" w:hAnsi="Ancizar Sans" w:cs="Arial"/>
                <w:sz w:val="20"/>
                <w:szCs w:val="18"/>
              </w:rPr>
              <w:t>(En caso de modalidad II)</w:t>
            </w:r>
          </w:p>
          <w:p w14:paraId="058B87D1" w14:textId="77777777" w:rsidR="00316541" w:rsidRPr="00E16F95" w:rsidRDefault="00316541" w:rsidP="00A31E2F">
            <w:pPr>
              <w:spacing w:before="60" w:after="60"/>
              <w:rPr>
                <w:rFonts w:ascii="Ancizar Sans" w:hAnsi="Ancizar Sans" w:cs="Arial"/>
                <w:sz w:val="18"/>
                <w:szCs w:val="18"/>
              </w:rPr>
            </w:pPr>
          </w:p>
          <w:p w14:paraId="54E61353" w14:textId="77777777" w:rsidR="00316541" w:rsidRPr="00E16F95" w:rsidRDefault="00316541" w:rsidP="00A31E2F">
            <w:pPr>
              <w:spacing w:before="60" w:after="60"/>
              <w:rPr>
                <w:rFonts w:ascii="Ancizar Sans" w:hAnsi="Ancizar Sans" w:cs="Arial"/>
                <w:sz w:val="18"/>
                <w:szCs w:val="18"/>
              </w:rPr>
            </w:pPr>
          </w:p>
          <w:p w14:paraId="19802C0C" w14:textId="77777777" w:rsidR="00316541" w:rsidRPr="00E16F95" w:rsidRDefault="00316541" w:rsidP="00A31E2F">
            <w:pPr>
              <w:spacing w:before="60" w:after="60"/>
              <w:rPr>
                <w:rFonts w:ascii="Ancizar Sans" w:hAnsi="Ancizar Sans" w:cs="Arial"/>
                <w:sz w:val="18"/>
                <w:szCs w:val="18"/>
              </w:rPr>
            </w:pPr>
          </w:p>
          <w:p w14:paraId="65269A7B" w14:textId="77777777" w:rsidR="00316541" w:rsidRPr="00E16F95" w:rsidRDefault="00316541" w:rsidP="00A31E2F">
            <w:pPr>
              <w:spacing w:before="60" w:after="60"/>
              <w:rPr>
                <w:rFonts w:ascii="Ancizar Sans" w:hAnsi="Ancizar Sans" w:cs="Arial"/>
                <w:sz w:val="18"/>
                <w:szCs w:val="18"/>
              </w:rPr>
            </w:pPr>
          </w:p>
          <w:p w14:paraId="15013D86" w14:textId="77777777" w:rsidR="00316541" w:rsidRPr="00E16F95" w:rsidRDefault="00316541" w:rsidP="00A31E2F">
            <w:pPr>
              <w:spacing w:before="60" w:after="60"/>
              <w:rPr>
                <w:rFonts w:ascii="Ancizar Sans" w:hAnsi="Ancizar Sans" w:cs="Arial"/>
                <w:b/>
                <w:sz w:val="18"/>
                <w:szCs w:val="18"/>
              </w:rPr>
            </w:pPr>
          </w:p>
        </w:tc>
      </w:tr>
    </w:tbl>
    <w:p w14:paraId="3EFAF9B6" w14:textId="77777777" w:rsidR="00316541" w:rsidRDefault="00316541" w:rsidP="00E27E52">
      <w:pPr>
        <w:jc w:val="center"/>
        <w:rPr>
          <w:rFonts w:ascii="Ancizar Sans" w:hAnsi="Ancizar Sans" w:cs="Arial"/>
          <w:b/>
          <w:bCs/>
          <w:sz w:val="20"/>
          <w:szCs w:val="20"/>
        </w:rPr>
      </w:pPr>
    </w:p>
    <w:p w14:paraId="3D4A9867" w14:textId="77777777" w:rsidR="004B387D" w:rsidRPr="00E16F95" w:rsidRDefault="004B387D" w:rsidP="00E27E52">
      <w:pPr>
        <w:jc w:val="center"/>
        <w:rPr>
          <w:rFonts w:ascii="Ancizar Sans" w:hAnsi="Ancizar Sans" w:cs="Arial"/>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E27E52" w:rsidRPr="0037162D" w14:paraId="7F216207" w14:textId="77777777" w:rsidTr="00077DA5">
        <w:trPr>
          <w:trHeight w:val="400"/>
        </w:trPr>
        <w:tc>
          <w:tcPr>
            <w:tcW w:w="5000" w:type="pct"/>
            <w:vAlign w:val="center"/>
          </w:tcPr>
          <w:p w14:paraId="71C586B9" w14:textId="77777777" w:rsidR="00E27E52" w:rsidRPr="00316541" w:rsidRDefault="00316541" w:rsidP="00675501">
            <w:pPr>
              <w:spacing w:before="60" w:after="60"/>
              <w:rPr>
                <w:rFonts w:ascii="Ancizar Sans" w:hAnsi="Ancizar Sans" w:cs="Arial"/>
                <w:sz w:val="20"/>
                <w:szCs w:val="18"/>
              </w:rPr>
            </w:pPr>
            <w:r>
              <w:rPr>
                <w:rFonts w:ascii="Ancizar Sans" w:hAnsi="Ancizar Sans" w:cs="Arial"/>
                <w:b/>
                <w:sz w:val="20"/>
                <w:szCs w:val="18"/>
              </w:rPr>
              <w:t xml:space="preserve">7. </w:t>
            </w:r>
            <w:r w:rsidR="00E27E52" w:rsidRPr="00316541">
              <w:rPr>
                <w:rFonts w:ascii="Ancizar Sans" w:hAnsi="Ancizar Sans" w:cs="Arial"/>
                <w:b/>
                <w:sz w:val="20"/>
                <w:szCs w:val="18"/>
              </w:rPr>
              <w:t xml:space="preserve">METODOLOGÍA </w:t>
            </w:r>
            <w:r w:rsidR="00E27E52" w:rsidRPr="00316541">
              <w:rPr>
                <w:rFonts w:ascii="Ancizar Sans" w:hAnsi="Ancizar Sans" w:cs="Arial"/>
                <w:sz w:val="20"/>
                <w:szCs w:val="18"/>
              </w:rPr>
              <w:t>(En caso</w:t>
            </w:r>
            <w:r w:rsidR="00B7139A" w:rsidRPr="00316541">
              <w:rPr>
                <w:rFonts w:ascii="Ancizar Sans" w:hAnsi="Ancizar Sans" w:cs="Arial"/>
                <w:sz w:val="20"/>
                <w:szCs w:val="18"/>
              </w:rPr>
              <w:t xml:space="preserve"> de </w:t>
            </w:r>
            <w:r w:rsidR="00E27E52" w:rsidRPr="00316541">
              <w:rPr>
                <w:rFonts w:ascii="Ancizar Sans" w:hAnsi="Ancizar Sans" w:cs="Arial"/>
                <w:sz w:val="20"/>
                <w:szCs w:val="18"/>
              </w:rPr>
              <w:t>modalidad</w:t>
            </w:r>
            <w:r w:rsidR="006B61C6">
              <w:rPr>
                <w:rFonts w:ascii="Ancizar Sans" w:hAnsi="Ancizar Sans" w:cs="Arial"/>
                <w:sz w:val="20"/>
                <w:szCs w:val="18"/>
              </w:rPr>
              <w:t>es</w:t>
            </w:r>
            <w:r w:rsidR="00E27E52" w:rsidRPr="00316541">
              <w:rPr>
                <w:rFonts w:ascii="Ancizar Sans" w:hAnsi="Ancizar Sans" w:cs="Arial"/>
                <w:sz w:val="20"/>
                <w:szCs w:val="18"/>
              </w:rPr>
              <w:t xml:space="preserve"> I o II (a.) o II (c.))</w:t>
            </w:r>
          </w:p>
          <w:p w14:paraId="41CE6935" w14:textId="4053CBFE" w:rsidR="00E27E52" w:rsidRDefault="004A20C6" w:rsidP="004A20C6">
            <w:pPr>
              <w:spacing w:before="60" w:after="60"/>
              <w:rPr>
                <w:rFonts w:ascii="Ancizar Sans" w:hAnsi="Ancizar Sans" w:cs="Arial"/>
                <w:sz w:val="18"/>
                <w:szCs w:val="18"/>
                <w:lang w:val="en-US"/>
              </w:rPr>
            </w:pPr>
            <w:r w:rsidRPr="004A20C6">
              <w:rPr>
                <w:rFonts w:ascii="Ancizar Sans" w:hAnsi="Ancizar Sans" w:cs="Arial"/>
                <w:sz w:val="18"/>
                <w:szCs w:val="18"/>
                <w:lang w:val="en-US"/>
              </w:rPr>
              <w:t>This research work does not require a specific physical space as long as there is access (in person or remotely) to the equipment where all the work will be developed. This work will be divided into the following phases:</w:t>
            </w:r>
          </w:p>
          <w:p w14:paraId="69C5AE35" w14:textId="77777777" w:rsidR="004A20C6" w:rsidRPr="004A20C6" w:rsidRDefault="004A20C6" w:rsidP="004A20C6">
            <w:pPr>
              <w:spacing w:before="60" w:after="60"/>
              <w:rPr>
                <w:rFonts w:ascii="Ancizar Sans" w:hAnsi="Ancizar Sans" w:cs="Arial"/>
                <w:sz w:val="18"/>
                <w:szCs w:val="18"/>
                <w:lang w:val="en-US"/>
              </w:rPr>
            </w:pPr>
          </w:p>
          <w:p w14:paraId="31BDDE63" w14:textId="77777777" w:rsidR="004A20C6" w:rsidRPr="004A20C6" w:rsidRDefault="004A20C6" w:rsidP="004A20C6">
            <w:pPr>
              <w:spacing w:before="60" w:after="60"/>
              <w:rPr>
                <w:rFonts w:ascii="Ancizar Sans" w:hAnsi="Ancizar Sans" w:cs="Arial"/>
                <w:b/>
                <w:sz w:val="18"/>
                <w:szCs w:val="18"/>
                <w:lang w:val="en-US"/>
              </w:rPr>
            </w:pPr>
            <w:r w:rsidRPr="004A20C6">
              <w:rPr>
                <w:rFonts w:ascii="Ancizar Sans" w:hAnsi="Ancizar Sans" w:cs="Arial"/>
                <w:b/>
                <w:sz w:val="18"/>
                <w:szCs w:val="18"/>
                <w:lang w:val="en-US"/>
              </w:rPr>
              <w:t>Phase I - Collection of information</w:t>
            </w:r>
          </w:p>
          <w:p w14:paraId="26A6F5CA" w14:textId="69288AF1" w:rsidR="00E27E52" w:rsidDel="0001622F" w:rsidRDefault="004A20C6" w:rsidP="004A20C6">
            <w:pPr>
              <w:spacing w:before="60" w:after="60"/>
              <w:rPr>
                <w:del w:id="17" w:author="David Camilo Gomez Medina" w:date="2022-11-11T09:51:00Z"/>
                <w:rFonts w:ascii="Ancizar Sans" w:hAnsi="Ancizar Sans" w:cs="Arial"/>
                <w:sz w:val="18"/>
                <w:szCs w:val="18"/>
                <w:lang w:val="en-US"/>
              </w:rPr>
            </w:pPr>
            <w:r w:rsidRPr="004A20C6">
              <w:rPr>
                <w:rFonts w:ascii="Ancizar Sans" w:hAnsi="Ancizar Sans" w:cs="Arial"/>
                <w:sz w:val="18"/>
                <w:szCs w:val="18"/>
                <w:lang w:val="en-US"/>
              </w:rPr>
              <w:t xml:space="preserve">During this phase, </w:t>
            </w:r>
            <w:ins w:id="18" w:author="David Camilo Gomez Medina" w:date="2022-11-11T09:49:00Z">
              <w:r w:rsidR="0001622F">
                <w:rPr>
                  <w:rFonts w:ascii="Ancizar Sans" w:hAnsi="Ancizar Sans" w:cs="Arial"/>
                  <w:sz w:val="18"/>
                  <w:szCs w:val="18"/>
                  <w:lang w:val="en-US"/>
                </w:rPr>
                <w:t>a literature review of empirical methodologies for estimating aquifer recharge will be carried out. In addition, information will be com</w:t>
              </w:r>
            </w:ins>
            <w:ins w:id="19" w:author="David Camilo Gomez Medina" w:date="2022-11-11T09:50:00Z">
              <w:r w:rsidR="0001622F">
                <w:rPr>
                  <w:rFonts w:ascii="Ancizar Sans" w:hAnsi="Ancizar Sans" w:cs="Arial"/>
                  <w:sz w:val="18"/>
                  <w:szCs w:val="18"/>
                  <w:lang w:val="en-US"/>
                </w:rPr>
                <w:t>piled on all the variables necessary to calculate aquifer recharge.</w:t>
              </w:r>
            </w:ins>
            <w:del w:id="20" w:author="David Camilo Gomez Medina" w:date="2022-11-11T09:51:00Z">
              <w:r w:rsidRPr="004A20C6" w:rsidDel="0001622F">
                <w:rPr>
                  <w:rFonts w:ascii="Ancizar Sans" w:hAnsi="Ancizar Sans" w:cs="Arial"/>
                  <w:sz w:val="18"/>
                  <w:szCs w:val="18"/>
                  <w:lang w:val="en-US"/>
                </w:rPr>
                <w:delText>information on all variables required to calculate aquifer recharge will be collected</w:delText>
              </w:r>
            </w:del>
            <w:r w:rsidRPr="004A20C6">
              <w:rPr>
                <w:rFonts w:ascii="Ancizar Sans" w:hAnsi="Ancizar Sans" w:cs="Arial"/>
                <w:sz w:val="18"/>
                <w:szCs w:val="18"/>
                <w:lang w:val="en-US"/>
              </w:rPr>
              <w:t>. This information includes land cover and soil classification, digital elevation model, hydrometeorological information, among others.</w:t>
            </w:r>
          </w:p>
          <w:p w14:paraId="5837DE35" w14:textId="1D34DE40" w:rsidR="004A20C6" w:rsidRDefault="004A20C6" w:rsidP="004A20C6">
            <w:pPr>
              <w:spacing w:before="60" w:after="60"/>
              <w:rPr>
                <w:ins w:id="21" w:author="David Camilo Gomez Medina" w:date="2022-11-11T09:51:00Z"/>
                <w:rFonts w:ascii="Ancizar Sans" w:hAnsi="Ancizar Sans" w:cs="Arial"/>
                <w:sz w:val="18"/>
                <w:szCs w:val="18"/>
                <w:lang w:val="en-US"/>
              </w:rPr>
            </w:pPr>
          </w:p>
          <w:p w14:paraId="5AAE8431" w14:textId="77777777" w:rsidR="0001622F" w:rsidRDefault="0001622F" w:rsidP="0001622F">
            <w:pPr>
              <w:spacing w:before="60" w:after="60"/>
              <w:rPr>
                <w:ins w:id="22" w:author="David Camilo Gomez Medina" w:date="2022-11-11T09:51:00Z"/>
                <w:rFonts w:ascii="Ancizar Sans" w:hAnsi="Ancizar Sans" w:cs="Arial"/>
                <w:b/>
                <w:bCs/>
                <w:sz w:val="18"/>
                <w:szCs w:val="18"/>
                <w:lang w:val="en-US"/>
              </w:rPr>
            </w:pPr>
            <w:ins w:id="23" w:author="David Camilo Gomez Medina" w:date="2022-11-11T09:51:00Z">
              <w:r>
                <w:rPr>
                  <w:rFonts w:ascii="Ancizar Sans" w:hAnsi="Ancizar Sans" w:cs="Arial"/>
                  <w:b/>
                  <w:bCs/>
                  <w:sz w:val="18"/>
                  <w:szCs w:val="18"/>
                  <w:lang w:val="en-US"/>
                </w:rPr>
                <w:t>Phase II – Data processing</w:t>
              </w:r>
            </w:ins>
          </w:p>
          <w:p w14:paraId="74122C28" w14:textId="77777777" w:rsidR="0001622F" w:rsidRDefault="0001622F" w:rsidP="0001622F">
            <w:pPr>
              <w:spacing w:before="60" w:after="60"/>
              <w:rPr>
                <w:ins w:id="24" w:author="David Camilo Gomez Medina" w:date="2022-11-11T09:51:00Z"/>
                <w:rFonts w:ascii="Ancizar Sans" w:hAnsi="Ancizar Sans" w:cs="Arial"/>
                <w:sz w:val="18"/>
                <w:szCs w:val="18"/>
                <w:lang w:val="en-US"/>
              </w:rPr>
            </w:pPr>
            <w:ins w:id="25" w:author="David Camilo Gomez Medina" w:date="2022-11-11T09:51:00Z">
              <w:r w:rsidRPr="00030F6E">
                <w:rPr>
                  <w:rFonts w:ascii="Ancizar Sans" w:hAnsi="Ancizar Sans" w:cs="Arial"/>
                  <w:sz w:val="18"/>
                  <w:szCs w:val="18"/>
                  <w:lang w:val="en-US"/>
                </w:rPr>
                <w:lastRenderedPageBreak/>
                <w:t>During this phase, all the information of the variables necessary for the calculation of aquifer recharge for the different methodologies will be processed. To do this, Excel will be used to debug the information, QGIS will be used to process the geospatial information, and finally, the R programming language will be used to create the map algebra.</w:t>
              </w:r>
            </w:ins>
          </w:p>
          <w:p w14:paraId="3A02EC6D" w14:textId="77777777" w:rsidR="0001622F" w:rsidRDefault="0001622F" w:rsidP="004A20C6">
            <w:pPr>
              <w:spacing w:before="60" w:after="60"/>
              <w:rPr>
                <w:rFonts w:ascii="Ancizar Sans" w:hAnsi="Ancizar Sans" w:cs="Arial"/>
                <w:sz w:val="18"/>
                <w:szCs w:val="18"/>
                <w:lang w:val="en-US"/>
              </w:rPr>
            </w:pPr>
          </w:p>
          <w:p w14:paraId="3B16B676" w14:textId="7DB6E29F" w:rsidR="004A20C6" w:rsidRPr="004A20C6" w:rsidRDefault="004A20C6" w:rsidP="004A20C6">
            <w:pPr>
              <w:spacing w:before="60" w:after="60"/>
              <w:rPr>
                <w:rFonts w:ascii="Ancizar Sans" w:hAnsi="Ancizar Sans" w:cs="Arial"/>
                <w:b/>
                <w:sz w:val="18"/>
                <w:szCs w:val="18"/>
                <w:lang w:val="en-US"/>
              </w:rPr>
            </w:pPr>
            <w:r w:rsidRPr="004A20C6">
              <w:rPr>
                <w:rFonts w:ascii="Ancizar Sans" w:hAnsi="Ancizar Sans" w:cs="Arial"/>
                <w:b/>
                <w:sz w:val="18"/>
                <w:szCs w:val="18"/>
                <w:lang w:val="en-US"/>
              </w:rPr>
              <w:t>Phase II</w:t>
            </w:r>
            <w:ins w:id="26" w:author="David Camilo Gomez Medina" w:date="2022-11-11T10:08:00Z">
              <w:r w:rsidR="0078142F">
                <w:rPr>
                  <w:rFonts w:ascii="Ancizar Sans" w:hAnsi="Ancizar Sans" w:cs="Arial"/>
                  <w:b/>
                  <w:sz w:val="18"/>
                  <w:szCs w:val="18"/>
                  <w:lang w:val="en-US"/>
                </w:rPr>
                <w:t>I</w:t>
              </w:r>
            </w:ins>
            <w:r w:rsidRPr="004A20C6">
              <w:rPr>
                <w:rFonts w:ascii="Ancizar Sans" w:hAnsi="Ancizar Sans" w:cs="Arial"/>
                <w:b/>
                <w:sz w:val="18"/>
                <w:szCs w:val="18"/>
                <w:lang w:val="en-US"/>
              </w:rPr>
              <w:t xml:space="preserve"> - Implementation recharge calculation methodologies</w:t>
            </w:r>
          </w:p>
          <w:p w14:paraId="2E973F77" w14:textId="7162A402" w:rsidR="004A20C6" w:rsidRPr="004A20C6" w:rsidRDefault="004A20C6" w:rsidP="004A20C6">
            <w:pPr>
              <w:spacing w:before="60" w:after="60"/>
              <w:rPr>
                <w:rFonts w:ascii="Ancizar Sans" w:hAnsi="Ancizar Sans" w:cs="Arial"/>
                <w:sz w:val="18"/>
                <w:szCs w:val="18"/>
                <w:lang w:val="en-US"/>
              </w:rPr>
            </w:pPr>
            <w:r w:rsidRPr="004A20C6">
              <w:rPr>
                <w:rFonts w:ascii="Ancizar Sans" w:hAnsi="Ancizar Sans" w:cs="Arial"/>
                <w:sz w:val="18"/>
                <w:szCs w:val="18"/>
                <w:lang w:val="en-US"/>
              </w:rPr>
              <w:t xml:space="preserve">With the information about the different variables collected and </w:t>
            </w:r>
            <w:commentRangeStart w:id="27"/>
            <w:r w:rsidRPr="004A20C6">
              <w:rPr>
                <w:rFonts w:ascii="Ancizar Sans" w:hAnsi="Ancizar Sans" w:cs="Arial"/>
                <w:sz w:val="18"/>
                <w:szCs w:val="18"/>
                <w:lang w:val="en-US"/>
              </w:rPr>
              <w:t>processed</w:t>
            </w:r>
            <w:commentRangeEnd w:id="27"/>
            <w:r w:rsidR="00566685">
              <w:rPr>
                <w:rStyle w:val="Refdecomentario"/>
              </w:rPr>
              <w:commentReference w:id="27"/>
            </w:r>
            <w:r w:rsidRPr="004A20C6">
              <w:rPr>
                <w:rFonts w:ascii="Ancizar Sans" w:hAnsi="Ancizar Sans" w:cs="Arial"/>
                <w:sz w:val="18"/>
                <w:szCs w:val="18"/>
                <w:lang w:val="en-US"/>
              </w:rPr>
              <w:t>, the guidelines of the different methodologies are followed to obtain the different results of potential aquifer recharge.</w:t>
            </w:r>
          </w:p>
          <w:p w14:paraId="6E30108F" w14:textId="77777777" w:rsidR="00E27E52" w:rsidRPr="004A20C6" w:rsidRDefault="00E27E52" w:rsidP="00675501">
            <w:pPr>
              <w:spacing w:before="60" w:after="60"/>
              <w:rPr>
                <w:rFonts w:ascii="Ancizar Sans" w:hAnsi="Ancizar Sans" w:cs="Arial"/>
                <w:sz w:val="18"/>
                <w:szCs w:val="18"/>
                <w:lang w:val="en-US"/>
              </w:rPr>
            </w:pPr>
          </w:p>
          <w:p w14:paraId="7F94595F" w14:textId="6C20F1C8" w:rsidR="004A20C6" w:rsidRPr="004A20C6" w:rsidRDefault="004A20C6" w:rsidP="004A20C6">
            <w:pPr>
              <w:spacing w:before="60" w:after="60"/>
              <w:rPr>
                <w:rFonts w:ascii="Ancizar Sans" w:hAnsi="Ancizar Sans" w:cs="Arial"/>
                <w:b/>
                <w:sz w:val="18"/>
                <w:szCs w:val="18"/>
                <w:lang w:val="en-US"/>
              </w:rPr>
            </w:pPr>
            <w:r w:rsidRPr="004A20C6">
              <w:rPr>
                <w:rFonts w:ascii="Ancizar Sans" w:hAnsi="Ancizar Sans" w:cs="Arial"/>
                <w:b/>
                <w:sz w:val="18"/>
                <w:szCs w:val="18"/>
                <w:lang w:val="en-US"/>
              </w:rPr>
              <w:t>Phase I</w:t>
            </w:r>
            <w:ins w:id="28" w:author="David Camilo Gomez Medina" w:date="2022-11-11T10:08:00Z">
              <w:r w:rsidR="0078142F">
                <w:rPr>
                  <w:rFonts w:ascii="Ancizar Sans" w:hAnsi="Ancizar Sans" w:cs="Arial"/>
                  <w:b/>
                  <w:sz w:val="18"/>
                  <w:szCs w:val="18"/>
                  <w:lang w:val="en-US"/>
                </w:rPr>
                <w:t>V</w:t>
              </w:r>
            </w:ins>
            <w:del w:id="29" w:author="David Camilo Gomez Medina" w:date="2022-11-11T10:08:00Z">
              <w:r w:rsidRPr="004A20C6" w:rsidDel="0078142F">
                <w:rPr>
                  <w:rFonts w:ascii="Ancizar Sans" w:hAnsi="Ancizar Sans" w:cs="Arial"/>
                  <w:b/>
                  <w:sz w:val="18"/>
                  <w:szCs w:val="18"/>
                  <w:lang w:val="en-US"/>
                </w:rPr>
                <w:delText>II</w:delText>
              </w:r>
            </w:del>
            <w:r w:rsidRPr="004A20C6">
              <w:rPr>
                <w:rFonts w:ascii="Ancizar Sans" w:hAnsi="Ancizar Sans" w:cs="Arial"/>
                <w:b/>
                <w:sz w:val="18"/>
                <w:szCs w:val="18"/>
                <w:lang w:val="en-US"/>
              </w:rPr>
              <w:t xml:space="preserve"> - Analysis of the results</w:t>
            </w:r>
          </w:p>
          <w:p w14:paraId="44F83768" w14:textId="67C9B87D" w:rsidR="00E27E52" w:rsidRPr="004A20C6" w:rsidRDefault="00566685" w:rsidP="004A20C6">
            <w:pPr>
              <w:spacing w:before="60" w:after="60"/>
              <w:rPr>
                <w:rFonts w:ascii="Ancizar Sans" w:hAnsi="Ancizar Sans" w:cs="Arial"/>
                <w:sz w:val="18"/>
                <w:szCs w:val="18"/>
                <w:lang w:val="en-US"/>
              </w:rPr>
            </w:pPr>
            <w:r>
              <w:rPr>
                <w:rFonts w:ascii="Ancizar Sans" w:hAnsi="Ancizar Sans" w:cs="Arial"/>
                <w:sz w:val="18"/>
                <w:szCs w:val="18"/>
                <w:lang w:val="en-US"/>
              </w:rPr>
              <w:t>Based on</w:t>
            </w:r>
            <w:r w:rsidRPr="004A20C6">
              <w:rPr>
                <w:rFonts w:ascii="Ancizar Sans" w:hAnsi="Ancizar Sans" w:cs="Arial"/>
                <w:sz w:val="18"/>
                <w:szCs w:val="18"/>
                <w:lang w:val="en-US"/>
              </w:rPr>
              <w:t xml:space="preserve"> </w:t>
            </w:r>
            <w:r w:rsidR="004A20C6" w:rsidRPr="004A20C6">
              <w:rPr>
                <w:rFonts w:ascii="Ancizar Sans" w:hAnsi="Ancizar Sans" w:cs="Arial"/>
                <w:sz w:val="18"/>
                <w:szCs w:val="18"/>
                <w:lang w:val="en-US"/>
              </w:rPr>
              <w:t>the results of the potential recharge of aquifers,</w:t>
            </w:r>
            <w:r>
              <w:rPr>
                <w:rFonts w:ascii="Ancizar Sans" w:hAnsi="Ancizar Sans" w:cs="Arial"/>
                <w:sz w:val="18"/>
                <w:szCs w:val="18"/>
                <w:lang w:val="en-US"/>
              </w:rPr>
              <w:t xml:space="preserve"> the research will provide an</w:t>
            </w:r>
            <w:r w:rsidR="004A20C6" w:rsidRPr="004A20C6">
              <w:rPr>
                <w:rFonts w:ascii="Ancizar Sans" w:hAnsi="Ancizar Sans" w:cs="Arial"/>
                <w:sz w:val="18"/>
                <w:szCs w:val="18"/>
                <w:lang w:val="en-US"/>
              </w:rPr>
              <w:t xml:space="preserve"> analysis and comparison of the different methodologies, the implications of the </w:t>
            </w:r>
            <w:r>
              <w:rPr>
                <w:rFonts w:ascii="Ancizar Sans" w:hAnsi="Ancizar Sans" w:cs="Arial"/>
                <w:sz w:val="18"/>
                <w:szCs w:val="18"/>
                <w:lang w:val="en-US"/>
              </w:rPr>
              <w:t xml:space="preserve">considered </w:t>
            </w:r>
            <w:r w:rsidR="004A20C6" w:rsidRPr="004A20C6">
              <w:rPr>
                <w:rFonts w:ascii="Ancizar Sans" w:hAnsi="Ancizar Sans" w:cs="Arial"/>
                <w:sz w:val="18"/>
                <w:szCs w:val="18"/>
                <w:lang w:val="en-US"/>
              </w:rPr>
              <w:t>variables and the implications of the implementation of these methodologies.</w:t>
            </w:r>
          </w:p>
          <w:p w14:paraId="01727B8F" w14:textId="77777777" w:rsidR="004B387D" w:rsidRPr="004A20C6" w:rsidRDefault="004B387D" w:rsidP="00675501">
            <w:pPr>
              <w:spacing w:before="60" w:after="60"/>
              <w:rPr>
                <w:rFonts w:ascii="Ancizar Sans" w:hAnsi="Ancizar Sans" w:cs="Arial"/>
                <w:sz w:val="18"/>
                <w:szCs w:val="18"/>
                <w:lang w:val="en-US"/>
              </w:rPr>
            </w:pPr>
          </w:p>
          <w:p w14:paraId="26C4AA27" w14:textId="0F62C142" w:rsidR="004A20C6" w:rsidRPr="0037162D" w:rsidRDefault="004A20C6" w:rsidP="004A20C6">
            <w:pPr>
              <w:spacing w:before="60" w:after="60"/>
              <w:rPr>
                <w:rFonts w:ascii="Ancizar Sans" w:hAnsi="Ancizar Sans" w:cs="Arial"/>
                <w:b/>
                <w:sz w:val="18"/>
                <w:szCs w:val="18"/>
                <w:lang w:val="en-US"/>
              </w:rPr>
            </w:pPr>
            <w:r w:rsidRPr="0037162D">
              <w:rPr>
                <w:rFonts w:ascii="Ancizar Sans" w:hAnsi="Ancizar Sans" w:cs="Arial"/>
                <w:b/>
                <w:sz w:val="18"/>
                <w:szCs w:val="18"/>
                <w:lang w:val="en-US"/>
              </w:rPr>
              <w:t xml:space="preserve">Phase </w:t>
            </w:r>
            <w:del w:id="30" w:author="David Camilo Gomez Medina" w:date="2022-11-11T10:08:00Z">
              <w:r w:rsidRPr="0037162D" w:rsidDel="0078142F">
                <w:rPr>
                  <w:rFonts w:ascii="Ancizar Sans" w:hAnsi="Ancizar Sans" w:cs="Arial"/>
                  <w:b/>
                  <w:sz w:val="18"/>
                  <w:szCs w:val="18"/>
                  <w:lang w:val="en-US"/>
                </w:rPr>
                <w:delText xml:space="preserve">IV </w:delText>
              </w:r>
            </w:del>
            <w:ins w:id="31" w:author="David Camilo Gomez Medina" w:date="2022-11-11T10:08:00Z">
              <w:r w:rsidR="0078142F">
                <w:rPr>
                  <w:rFonts w:ascii="Ancizar Sans" w:hAnsi="Ancizar Sans" w:cs="Arial"/>
                  <w:b/>
                  <w:sz w:val="18"/>
                  <w:szCs w:val="18"/>
                  <w:lang w:val="en-US"/>
                </w:rPr>
                <w:t>V</w:t>
              </w:r>
              <w:r w:rsidR="0078142F" w:rsidRPr="0037162D">
                <w:rPr>
                  <w:rFonts w:ascii="Ancizar Sans" w:hAnsi="Ancizar Sans" w:cs="Arial"/>
                  <w:b/>
                  <w:sz w:val="18"/>
                  <w:szCs w:val="18"/>
                  <w:lang w:val="en-US"/>
                </w:rPr>
                <w:t xml:space="preserve"> </w:t>
              </w:r>
            </w:ins>
            <w:r w:rsidRPr="0037162D">
              <w:rPr>
                <w:rFonts w:ascii="Ancizar Sans" w:hAnsi="Ancizar Sans" w:cs="Arial"/>
                <w:b/>
                <w:sz w:val="18"/>
                <w:szCs w:val="18"/>
                <w:lang w:val="en-US"/>
              </w:rPr>
              <w:t>- Conclusions and presentation of results</w:t>
            </w:r>
          </w:p>
          <w:p w14:paraId="732C2200" w14:textId="477A34D5" w:rsidR="00E27E52" w:rsidRPr="004A20C6" w:rsidRDefault="004A20C6" w:rsidP="00675501">
            <w:pPr>
              <w:spacing w:before="60" w:after="60"/>
              <w:rPr>
                <w:rFonts w:ascii="Ancizar Sans" w:hAnsi="Ancizar Sans" w:cs="Arial"/>
                <w:sz w:val="18"/>
                <w:szCs w:val="18"/>
                <w:lang w:val="en-US"/>
              </w:rPr>
            </w:pPr>
            <w:r w:rsidRPr="004A20C6">
              <w:rPr>
                <w:rFonts w:ascii="Ancizar Sans" w:hAnsi="Ancizar Sans" w:cs="Arial"/>
                <w:sz w:val="18"/>
                <w:szCs w:val="18"/>
                <w:lang w:val="en-US"/>
              </w:rPr>
              <w:t>The analysis and details of the research will be compiled to consolidate the conclusions and make the presentation of the results to the</w:t>
            </w:r>
            <w:r>
              <w:rPr>
                <w:rFonts w:ascii="Ancizar Sans" w:hAnsi="Ancizar Sans" w:cs="Arial"/>
                <w:sz w:val="18"/>
                <w:szCs w:val="18"/>
                <w:lang w:val="en-US"/>
              </w:rPr>
              <w:t xml:space="preserve"> Universidad Nacional de </w:t>
            </w:r>
            <w:r w:rsidRPr="004A20C6">
              <w:rPr>
                <w:rFonts w:ascii="Ancizar Sans" w:hAnsi="Ancizar Sans" w:cs="Arial"/>
                <w:sz w:val="18"/>
                <w:szCs w:val="18"/>
                <w:lang w:val="en-US"/>
              </w:rPr>
              <w:t>Colombia through the document of the final undergraduate work with its respective support.</w:t>
            </w:r>
          </w:p>
        </w:tc>
      </w:tr>
    </w:tbl>
    <w:p w14:paraId="3EBAB116" w14:textId="77777777" w:rsidR="00E27E52" w:rsidRPr="004A20C6" w:rsidRDefault="00E27E52" w:rsidP="00E27E52">
      <w:pPr>
        <w:rPr>
          <w:rFonts w:ascii="Ancizar Sans" w:hAnsi="Ancizar Sans"/>
          <w:lang w:val="en-US"/>
        </w:rPr>
      </w:pPr>
    </w:p>
    <w:p w14:paraId="1B286D4A" w14:textId="77777777" w:rsidR="00E27E52" w:rsidRPr="004A20C6" w:rsidRDefault="00E27E52" w:rsidP="00CD6D9E">
      <w:pPr>
        <w:rPr>
          <w:rFonts w:ascii="Ancizar Sans" w:hAnsi="Ancizar Sans"/>
          <w:lang w:val="en-US"/>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AF0B01" w:rsidRPr="00EB54B7" w14:paraId="6E967F23" w14:textId="77777777" w:rsidTr="00077DA5">
        <w:trPr>
          <w:trHeight w:val="400"/>
        </w:trPr>
        <w:tc>
          <w:tcPr>
            <w:tcW w:w="5000" w:type="pct"/>
            <w:vAlign w:val="center"/>
          </w:tcPr>
          <w:p w14:paraId="78F5709E" w14:textId="77777777" w:rsidR="00AF0B01" w:rsidRPr="00316541" w:rsidRDefault="00316541" w:rsidP="002A12D9">
            <w:pPr>
              <w:spacing w:before="60" w:after="60"/>
              <w:rPr>
                <w:rFonts w:ascii="Ancizar Sans" w:hAnsi="Ancizar Sans" w:cs="Arial"/>
                <w:sz w:val="20"/>
                <w:szCs w:val="18"/>
              </w:rPr>
            </w:pPr>
            <w:r>
              <w:rPr>
                <w:rFonts w:ascii="Ancizar Sans" w:hAnsi="Ancizar Sans" w:cs="Arial"/>
                <w:b/>
                <w:sz w:val="20"/>
                <w:szCs w:val="18"/>
              </w:rPr>
              <w:t xml:space="preserve">8. </w:t>
            </w:r>
            <w:r w:rsidR="00AF0B01" w:rsidRPr="00316541">
              <w:rPr>
                <w:rFonts w:ascii="Ancizar Sans" w:hAnsi="Ancizar Sans" w:cs="Arial"/>
                <w:b/>
                <w:sz w:val="20"/>
                <w:szCs w:val="18"/>
              </w:rPr>
              <w:t xml:space="preserve">RECURSOS </w:t>
            </w:r>
            <w:r w:rsidR="00AF0B01" w:rsidRPr="00316541">
              <w:rPr>
                <w:rFonts w:ascii="Ancizar Sans" w:hAnsi="Ancizar Sans" w:cs="Arial"/>
                <w:sz w:val="20"/>
                <w:szCs w:val="18"/>
              </w:rPr>
              <w:t>(En caso</w:t>
            </w:r>
            <w:r w:rsidR="00B7139A" w:rsidRPr="00316541">
              <w:rPr>
                <w:rFonts w:ascii="Ancizar Sans" w:hAnsi="Ancizar Sans" w:cs="Arial"/>
                <w:sz w:val="20"/>
                <w:szCs w:val="18"/>
              </w:rPr>
              <w:t xml:space="preserve"> de </w:t>
            </w:r>
            <w:r w:rsidR="00357EBB" w:rsidRPr="00316541">
              <w:rPr>
                <w:rFonts w:ascii="Ancizar Sans" w:hAnsi="Ancizar Sans" w:cs="Arial"/>
                <w:sz w:val="20"/>
                <w:szCs w:val="18"/>
              </w:rPr>
              <w:t>m</w:t>
            </w:r>
            <w:r w:rsidR="00AF0B01" w:rsidRPr="00316541">
              <w:rPr>
                <w:rFonts w:ascii="Ancizar Sans" w:hAnsi="Ancizar Sans" w:cs="Arial"/>
                <w:sz w:val="20"/>
                <w:szCs w:val="18"/>
              </w:rPr>
              <w:t>odalidad I)</w:t>
            </w:r>
          </w:p>
          <w:p w14:paraId="7AEE5B33" w14:textId="77777777" w:rsidR="00AF0B01" w:rsidRPr="00E16F95" w:rsidRDefault="00AF0B01" w:rsidP="002A12D9">
            <w:pPr>
              <w:spacing w:before="60" w:after="60"/>
              <w:rPr>
                <w:rFonts w:ascii="Ancizar Sans" w:hAnsi="Ancizar Sans" w:cs="Arial"/>
                <w:sz w:val="18"/>
                <w:szCs w:val="18"/>
              </w:rPr>
            </w:pPr>
          </w:p>
          <w:p w14:paraId="252DB2D5" w14:textId="77777777" w:rsidR="00AF0B01" w:rsidRPr="00E16F95" w:rsidRDefault="00AF0B01" w:rsidP="002A12D9">
            <w:pPr>
              <w:spacing w:before="60" w:after="60"/>
              <w:rPr>
                <w:rFonts w:ascii="Ancizar Sans" w:hAnsi="Ancizar Sans" w:cs="Arial"/>
                <w:sz w:val="18"/>
                <w:szCs w:val="18"/>
              </w:rPr>
            </w:pPr>
          </w:p>
          <w:p w14:paraId="6532603B" w14:textId="77777777" w:rsidR="00AF0B01" w:rsidRPr="00E16F95" w:rsidRDefault="00AF0B01" w:rsidP="002A12D9">
            <w:pPr>
              <w:spacing w:before="60" w:after="60"/>
              <w:rPr>
                <w:rFonts w:ascii="Ancizar Sans" w:hAnsi="Ancizar Sans" w:cs="Arial"/>
                <w:sz w:val="18"/>
                <w:szCs w:val="18"/>
              </w:rPr>
            </w:pPr>
          </w:p>
          <w:p w14:paraId="58A2A2E1" w14:textId="77777777" w:rsidR="00AF0B01" w:rsidRPr="00E16F95" w:rsidRDefault="00AF0B01" w:rsidP="002A12D9">
            <w:pPr>
              <w:spacing w:before="60" w:after="60"/>
              <w:rPr>
                <w:rFonts w:ascii="Ancizar Sans" w:hAnsi="Ancizar Sans" w:cs="Arial"/>
                <w:sz w:val="18"/>
                <w:szCs w:val="18"/>
              </w:rPr>
            </w:pPr>
          </w:p>
          <w:p w14:paraId="724F7DB5" w14:textId="77777777" w:rsidR="00AF0B01" w:rsidRPr="00E16F95" w:rsidRDefault="00AF0B01" w:rsidP="002A12D9">
            <w:pPr>
              <w:spacing w:before="60" w:after="60"/>
              <w:rPr>
                <w:rFonts w:ascii="Ancizar Sans" w:hAnsi="Ancizar Sans" w:cs="Arial"/>
                <w:b/>
                <w:sz w:val="18"/>
                <w:szCs w:val="18"/>
              </w:rPr>
            </w:pPr>
          </w:p>
        </w:tc>
      </w:tr>
    </w:tbl>
    <w:p w14:paraId="1E98619F" w14:textId="77777777" w:rsidR="00CD6D9E" w:rsidRDefault="00CD6D9E" w:rsidP="00CD6D9E">
      <w:pPr>
        <w:rPr>
          <w:rFonts w:ascii="Ancizar Sans" w:hAnsi="Ancizar Sans"/>
        </w:rPr>
      </w:pPr>
    </w:p>
    <w:p w14:paraId="56E5C6A2" w14:textId="77777777" w:rsidR="004B387D" w:rsidRPr="00316541" w:rsidRDefault="004B387D" w:rsidP="004B387D">
      <w:pPr>
        <w:spacing w:line="253" w:lineRule="exact"/>
        <w:rPr>
          <w:rFonts w:ascii="Ancizar Sans" w:hAnsi="Ancizar Sans" w:cs="Arial"/>
          <w:sz w:val="20"/>
          <w:szCs w:val="18"/>
        </w:rPr>
      </w:pPr>
      <w:r>
        <w:rPr>
          <w:rFonts w:ascii="Ancizar Sans" w:hAnsi="Ancizar Sans" w:cs="Arial"/>
          <w:b/>
          <w:sz w:val="20"/>
          <w:szCs w:val="18"/>
        </w:rPr>
        <w:t xml:space="preserve">9. </w:t>
      </w:r>
      <w:r w:rsidRPr="00316541">
        <w:rPr>
          <w:rFonts w:ascii="Ancizar Sans" w:hAnsi="Ancizar Sans" w:cs="Arial"/>
          <w:b/>
          <w:sz w:val="20"/>
          <w:szCs w:val="18"/>
        </w:rPr>
        <w:t xml:space="preserve">CRONOGRAMA DE ACTIVIDADES </w:t>
      </w:r>
      <w:r w:rsidRPr="00316541">
        <w:rPr>
          <w:rFonts w:ascii="Ancizar Sans" w:hAnsi="Ancizar Sans" w:cs="Arial"/>
          <w:sz w:val="20"/>
          <w:szCs w:val="18"/>
        </w:rPr>
        <w:t>(En caso de modalidad</w:t>
      </w:r>
      <w:r w:rsidR="006B61C6">
        <w:rPr>
          <w:rFonts w:ascii="Ancizar Sans" w:hAnsi="Ancizar Sans" w:cs="Arial"/>
          <w:sz w:val="20"/>
          <w:szCs w:val="18"/>
        </w:rPr>
        <w:t>es</w:t>
      </w:r>
      <w:r w:rsidRPr="00316541">
        <w:rPr>
          <w:rFonts w:ascii="Ancizar Sans" w:hAnsi="Ancizar Sans" w:cs="Arial"/>
          <w:sz w:val="20"/>
          <w:szCs w:val="18"/>
        </w:rPr>
        <w:t xml:space="preserve"> I o II)</w:t>
      </w:r>
    </w:p>
    <w:p w14:paraId="480225B2" w14:textId="77777777" w:rsidR="004B387D" w:rsidRPr="00E16F95" w:rsidRDefault="004B387D" w:rsidP="004B387D">
      <w:pPr>
        <w:spacing w:line="253" w:lineRule="exact"/>
        <w:rPr>
          <w:rFonts w:ascii="Ancizar Sans" w:hAnsi="Ancizar Sans" w:cs="Arial"/>
          <w:sz w:val="18"/>
          <w:szCs w:val="18"/>
        </w:rPr>
      </w:pPr>
    </w:p>
    <w:tbl>
      <w:tblPr>
        <w:tblW w:w="5000" w:type="pct"/>
        <w:jc w:val="center"/>
        <w:tblLayout w:type="fixed"/>
        <w:tblCellMar>
          <w:left w:w="70" w:type="dxa"/>
          <w:right w:w="70" w:type="dxa"/>
        </w:tblCellMar>
        <w:tblLook w:val="04A0" w:firstRow="1" w:lastRow="0" w:firstColumn="1" w:lastColumn="0" w:noHBand="0" w:noVBand="1"/>
      </w:tblPr>
      <w:tblGrid>
        <w:gridCol w:w="4968"/>
        <w:gridCol w:w="319"/>
        <w:gridCol w:w="318"/>
        <w:gridCol w:w="318"/>
        <w:gridCol w:w="320"/>
        <w:gridCol w:w="318"/>
        <w:gridCol w:w="318"/>
        <w:gridCol w:w="318"/>
        <w:gridCol w:w="320"/>
        <w:gridCol w:w="318"/>
        <w:gridCol w:w="318"/>
        <w:gridCol w:w="318"/>
        <w:gridCol w:w="320"/>
        <w:gridCol w:w="318"/>
        <w:gridCol w:w="318"/>
        <w:gridCol w:w="318"/>
        <w:gridCol w:w="322"/>
      </w:tblGrid>
      <w:tr w:rsidR="004B387D" w:rsidRPr="00E16F95" w14:paraId="3618FB4F" w14:textId="77777777" w:rsidTr="00A31E2F">
        <w:trPr>
          <w:trHeight w:val="397"/>
          <w:jc w:val="center"/>
        </w:trPr>
        <w:tc>
          <w:tcPr>
            <w:tcW w:w="2467" w:type="pct"/>
            <w:tcBorders>
              <w:top w:val="nil"/>
              <w:left w:val="nil"/>
              <w:bottom w:val="double" w:sz="4" w:space="0" w:color="auto"/>
              <w:right w:val="double" w:sz="4" w:space="0" w:color="auto"/>
            </w:tcBorders>
            <w:shd w:val="clear" w:color="auto" w:fill="auto"/>
            <w:noWrap/>
            <w:vAlign w:val="center"/>
            <w:hideMark/>
          </w:tcPr>
          <w:p w14:paraId="156CE646" w14:textId="77777777" w:rsidR="004B387D" w:rsidRPr="00E16F95" w:rsidRDefault="004B387D" w:rsidP="00A31E2F">
            <w:pPr>
              <w:contextualSpacing/>
              <w:jc w:val="center"/>
              <w:rPr>
                <w:rFonts w:ascii="Ancizar Sans" w:hAnsi="Ancizar Sans"/>
                <w:color w:val="000000"/>
              </w:rPr>
            </w:pPr>
          </w:p>
        </w:tc>
        <w:tc>
          <w:tcPr>
            <w:tcW w:w="2533" w:type="pct"/>
            <w:gridSpan w:val="16"/>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0DCABF49" w14:textId="77777777" w:rsidR="004B387D" w:rsidRPr="00E16F95" w:rsidRDefault="004B387D" w:rsidP="00A31E2F">
            <w:pPr>
              <w:contextualSpacing/>
              <w:jc w:val="center"/>
              <w:rPr>
                <w:rFonts w:ascii="Ancizar Sans" w:hAnsi="Ancizar Sans"/>
                <w:b/>
                <w:color w:val="000000"/>
              </w:rPr>
            </w:pPr>
            <w:r w:rsidRPr="00E16F95">
              <w:rPr>
                <w:rFonts w:ascii="Ancizar Sans" w:hAnsi="Ancizar Sans"/>
                <w:b/>
                <w:color w:val="000000"/>
              </w:rPr>
              <w:t>Semanas de ejecución de cada actividad</w:t>
            </w:r>
          </w:p>
        </w:tc>
      </w:tr>
      <w:tr w:rsidR="004B387D" w:rsidRPr="00E16F95" w14:paraId="3B009C66" w14:textId="77777777" w:rsidTr="00B7256F">
        <w:trPr>
          <w:trHeight w:val="397"/>
          <w:jc w:val="center"/>
        </w:trPr>
        <w:tc>
          <w:tcPr>
            <w:tcW w:w="2467"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776DCA7B" w14:textId="77777777" w:rsidR="004B387D" w:rsidRPr="00E16F95" w:rsidRDefault="004B387D" w:rsidP="00A31E2F">
            <w:pPr>
              <w:contextualSpacing/>
              <w:jc w:val="center"/>
              <w:rPr>
                <w:rFonts w:ascii="Ancizar Sans" w:hAnsi="Ancizar Sans"/>
                <w:b/>
                <w:color w:val="000000"/>
              </w:rPr>
            </w:pPr>
            <w:r w:rsidRPr="00E16F95">
              <w:rPr>
                <w:rFonts w:ascii="Ancizar Sans" w:hAnsi="Ancizar Sans"/>
                <w:b/>
                <w:color w:val="000000"/>
              </w:rPr>
              <w:t>ACTIVIDADES A REALIZAR</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49FDC725"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1</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7CDB707"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2</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19F34031"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3</w:t>
            </w:r>
          </w:p>
        </w:tc>
        <w:tc>
          <w:tcPr>
            <w:tcW w:w="159"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3F25791"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4</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3161F42"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5</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2B9E8B1"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6</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51208D3D"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7</w:t>
            </w:r>
          </w:p>
        </w:tc>
        <w:tc>
          <w:tcPr>
            <w:tcW w:w="159"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68D74D2D"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8</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6B8A665"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9</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14D42B83"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10</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A960A9F"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11</w:t>
            </w:r>
          </w:p>
        </w:tc>
        <w:tc>
          <w:tcPr>
            <w:tcW w:w="159"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59223AEB"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12</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113B3C50"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13</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88594F7"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14</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7B0A1A5"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15</w:t>
            </w:r>
          </w:p>
        </w:tc>
        <w:tc>
          <w:tcPr>
            <w:tcW w:w="160"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3E360F95"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16</w:t>
            </w:r>
          </w:p>
        </w:tc>
      </w:tr>
      <w:tr w:rsidR="004B387D" w:rsidRPr="00E16F95" w14:paraId="5869E567" w14:textId="77777777" w:rsidTr="00401CE5">
        <w:trPr>
          <w:trHeight w:val="283"/>
          <w:jc w:val="center"/>
        </w:trPr>
        <w:tc>
          <w:tcPr>
            <w:tcW w:w="2467" w:type="pct"/>
            <w:tcBorders>
              <w:top w:val="double" w:sz="4" w:space="0" w:color="auto"/>
              <w:left w:val="double" w:sz="4" w:space="0" w:color="auto"/>
              <w:bottom w:val="single" w:sz="4" w:space="0" w:color="auto"/>
              <w:right w:val="single" w:sz="4" w:space="0" w:color="auto"/>
            </w:tcBorders>
            <w:shd w:val="clear" w:color="auto" w:fill="auto"/>
            <w:vAlign w:val="center"/>
          </w:tcPr>
          <w:p w14:paraId="217CC3A8" w14:textId="171E366E" w:rsidR="004B387D" w:rsidRPr="00B7256F" w:rsidRDefault="00B7256F" w:rsidP="00A31E2F">
            <w:pPr>
              <w:spacing w:line="0" w:lineRule="atLeast"/>
              <w:rPr>
                <w:rFonts w:ascii="Ancizar Sans" w:hAnsi="Ancizar Sans"/>
                <w:sz w:val="18"/>
              </w:rPr>
            </w:pPr>
            <w:r w:rsidRPr="00B7256F">
              <w:rPr>
                <w:rFonts w:ascii="Ancizar Sans" w:hAnsi="Ancizar Sans"/>
                <w:sz w:val="18"/>
              </w:rPr>
              <w:t>Revisión de literatura</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4A6ACC4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7E2B0412"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53482FA8"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13592975"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5E9836C8"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107A893A"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47EF1F22"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3B8A2382"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3D8108FE"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1A42DF27"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12779DB5"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11E9E79F"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55678172"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7EDDE59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21BD3F9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60" w:type="pct"/>
            <w:tcBorders>
              <w:top w:val="double" w:sz="4" w:space="0" w:color="auto"/>
              <w:left w:val="single" w:sz="4" w:space="0" w:color="auto"/>
              <w:bottom w:val="single" w:sz="4" w:space="0" w:color="auto"/>
              <w:right w:val="double" w:sz="4" w:space="0" w:color="auto"/>
            </w:tcBorders>
            <w:shd w:val="clear" w:color="auto" w:fill="auto"/>
            <w:noWrap/>
            <w:vAlign w:val="bottom"/>
            <w:hideMark/>
          </w:tcPr>
          <w:p w14:paraId="743CB7F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r>
      <w:tr w:rsidR="004B387D" w:rsidRPr="00E16F95" w14:paraId="2CF95904" w14:textId="77777777" w:rsidTr="00401CE5">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auto"/>
            <w:vAlign w:val="center"/>
          </w:tcPr>
          <w:p w14:paraId="719291A2" w14:textId="0AAF37B0" w:rsidR="004B387D" w:rsidRPr="00B7256F" w:rsidRDefault="00B7256F" w:rsidP="00A31E2F">
            <w:pPr>
              <w:spacing w:line="0" w:lineRule="atLeast"/>
              <w:rPr>
                <w:rFonts w:ascii="Ancizar Sans" w:hAnsi="Ancizar Sans"/>
                <w:sz w:val="18"/>
              </w:rPr>
            </w:pPr>
            <w:r>
              <w:rPr>
                <w:rFonts w:ascii="Ancizar Sans" w:hAnsi="Ancizar Sans"/>
                <w:sz w:val="18"/>
              </w:rPr>
              <w:t xml:space="preserve">Tratamiento preliminar de datos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9DF4D"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852BC"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5EFAADE4"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51EDFB7D"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31D5C75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714C779E"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5D8A5"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4E951"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784D2"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F2F34"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2993B"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D673D"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8447"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5479A"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88E1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60" w:type="pct"/>
            <w:tcBorders>
              <w:top w:val="single" w:sz="4" w:space="0" w:color="auto"/>
              <w:left w:val="single" w:sz="4" w:space="0" w:color="auto"/>
              <w:bottom w:val="single" w:sz="4" w:space="0" w:color="auto"/>
              <w:right w:val="double" w:sz="4" w:space="0" w:color="auto"/>
            </w:tcBorders>
            <w:shd w:val="clear" w:color="auto" w:fill="auto"/>
            <w:noWrap/>
            <w:vAlign w:val="bottom"/>
            <w:hideMark/>
          </w:tcPr>
          <w:p w14:paraId="3CAF5269"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r>
      <w:tr w:rsidR="004B387D" w:rsidRPr="00E16F95" w14:paraId="5E8836CE" w14:textId="77777777" w:rsidTr="000139B7">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auto"/>
            <w:vAlign w:val="center"/>
          </w:tcPr>
          <w:p w14:paraId="74D8C43E" w14:textId="07D97B5A" w:rsidR="004B387D" w:rsidRPr="00B7256F" w:rsidRDefault="0001622F" w:rsidP="00A31E2F">
            <w:pPr>
              <w:rPr>
                <w:rFonts w:ascii="Ancizar Sans" w:hAnsi="Ancizar Sans"/>
                <w:sz w:val="18"/>
              </w:rPr>
            </w:pPr>
            <w:ins w:id="32" w:author="David Camilo Gomez Medina" w:date="2022-11-11T09:54:00Z">
              <w:r>
                <w:rPr>
                  <w:rFonts w:ascii="Ancizar Sans" w:hAnsi="Ancizar Sans"/>
                  <w:sz w:val="18"/>
                </w:rPr>
                <w:t>Estimación de la recarga de acuíferos</w:t>
              </w:r>
            </w:ins>
            <w:commentRangeStart w:id="33"/>
            <w:del w:id="34" w:author="David Camilo Gomez Medina" w:date="2022-11-11T09:54:00Z">
              <w:r w:rsidR="00B7256F" w:rsidDel="0001622F">
                <w:rPr>
                  <w:rFonts w:ascii="Ancizar Sans" w:hAnsi="Ancizar Sans"/>
                  <w:sz w:val="18"/>
                </w:rPr>
                <w:delText>Calibración de parámetros de estimación de recarga de acuíferos</w:delText>
              </w:r>
              <w:commentRangeEnd w:id="33"/>
              <w:r w:rsidR="00566685" w:rsidDel="0001622F">
                <w:rPr>
                  <w:rStyle w:val="Refdecomentario"/>
                </w:rPr>
                <w:commentReference w:id="33"/>
              </w:r>
            </w:del>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D7DE7"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3D8AA"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BD21D"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89301"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C597E"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1451FF3B"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28B946B6"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66DA8A82"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6900879F"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FDC44"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2000E"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913BF"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7473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34DF0"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1C4EE"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60" w:type="pct"/>
            <w:tcBorders>
              <w:top w:val="single" w:sz="4" w:space="0" w:color="auto"/>
              <w:left w:val="single" w:sz="4" w:space="0" w:color="auto"/>
              <w:bottom w:val="single" w:sz="4" w:space="0" w:color="auto"/>
              <w:right w:val="double" w:sz="4" w:space="0" w:color="auto"/>
            </w:tcBorders>
            <w:shd w:val="clear" w:color="auto" w:fill="auto"/>
            <w:noWrap/>
            <w:vAlign w:val="bottom"/>
            <w:hideMark/>
          </w:tcPr>
          <w:p w14:paraId="2D0CC90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r>
      <w:tr w:rsidR="004B387D" w:rsidRPr="00E16F95" w14:paraId="2E3014BD" w14:textId="77777777" w:rsidTr="000139B7">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auto"/>
            <w:vAlign w:val="center"/>
          </w:tcPr>
          <w:p w14:paraId="2AAB57F3" w14:textId="0C2B9D6F" w:rsidR="004B387D" w:rsidRPr="00B7256F" w:rsidRDefault="0001622F" w:rsidP="00A31E2F">
            <w:pPr>
              <w:rPr>
                <w:rFonts w:ascii="Ancizar Sans" w:hAnsi="Ancizar Sans"/>
                <w:sz w:val="18"/>
              </w:rPr>
            </w:pPr>
            <w:ins w:id="35" w:author="David Camilo Gomez Medina" w:date="2022-11-11T09:54:00Z">
              <w:r>
                <w:rPr>
                  <w:rFonts w:ascii="Ancizar Sans" w:hAnsi="Ancizar Sans"/>
                  <w:sz w:val="18"/>
                </w:rPr>
                <w:t>Elaboración del álgeb</w:t>
              </w:r>
            </w:ins>
            <w:ins w:id="36" w:author="David Camilo Gomez Medina" w:date="2022-11-11T09:55:00Z">
              <w:r>
                <w:rPr>
                  <w:rFonts w:ascii="Ancizar Sans" w:hAnsi="Ancizar Sans"/>
                  <w:sz w:val="18"/>
                </w:rPr>
                <w:t xml:space="preserve">ra de mapas de la recarga de acuíferos </w:t>
              </w:r>
            </w:ins>
            <w:commentRangeStart w:id="37"/>
            <w:del w:id="38" w:author="David Camilo Gomez Medina" w:date="2022-11-11T09:54:00Z">
              <w:r w:rsidR="00B7256F" w:rsidDel="0001622F">
                <w:rPr>
                  <w:rFonts w:ascii="Ancizar Sans" w:hAnsi="Ancizar Sans"/>
                  <w:sz w:val="18"/>
                </w:rPr>
                <w:delText>Evaluación de las metodologías de estimación de recarga de acuíferos</w:delText>
              </w:r>
              <w:commentRangeEnd w:id="37"/>
              <w:r w:rsidR="00566685" w:rsidDel="0001622F">
                <w:rPr>
                  <w:rStyle w:val="Refdecomentario"/>
                </w:rPr>
                <w:commentReference w:id="37"/>
              </w:r>
            </w:del>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9DA5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95BD9"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5686D"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3FA36"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2B09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CD1C5"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8284A"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E81CB"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5F33B"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3C50F7E6"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094307C0"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6B8D1861"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D33F5"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EF514"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CC726"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60" w:type="pct"/>
            <w:tcBorders>
              <w:top w:val="single" w:sz="4" w:space="0" w:color="auto"/>
              <w:left w:val="single" w:sz="4" w:space="0" w:color="auto"/>
              <w:bottom w:val="single" w:sz="4" w:space="0" w:color="auto"/>
              <w:right w:val="double" w:sz="4" w:space="0" w:color="auto"/>
            </w:tcBorders>
            <w:shd w:val="clear" w:color="auto" w:fill="auto"/>
            <w:noWrap/>
            <w:vAlign w:val="bottom"/>
            <w:hideMark/>
          </w:tcPr>
          <w:p w14:paraId="24B0D034"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r>
      <w:tr w:rsidR="004B387D" w:rsidRPr="00E16F95" w14:paraId="509F8A49" w14:textId="77777777" w:rsidTr="000139B7">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auto"/>
            <w:vAlign w:val="center"/>
          </w:tcPr>
          <w:p w14:paraId="059852D5" w14:textId="652E99BE" w:rsidR="004B387D" w:rsidRPr="00B7256F" w:rsidRDefault="0001622F" w:rsidP="00A31E2F">
            <w:pPr>
              <w:rPr>
                <w:rFonts w:ascii="Ancizar Sans" w:hAnsi="Ancizar Sans"/>
                <w:sz w:val="18"/>
              </w:rPr>
            </w:pPr>
            <w:ins w:id="39" w:author="David Camilo Gomez Medina" w:date="2022-11-11T09:55:00Z">
              <w:r>
                <w:rPr>
                  <w:rFonts w:ascii="Ancizar Sans" w:hAnsi="Ancizar Sans"/>
                  <w:sz w:val="18"/>
                </w:rPr>
                <w:t>Evaluación de las metodologías de estimación de recarga de acuíferos</w:t>
              </w:r>
            </w:ins>
            <w:del w:id="40" w:author="David Camilo Gomez Medina" w:date="2022-11-11T09:55:00Z">
              <w:r w:rsidR="00B7256F" w:rsidDel="0001622F">
                <w:rPr>
                  <w:rFonts w:ascii="Ancizar Sans" w:hAnsi="Ancizar Sans"/>
                  <w:sz w:val="18"/>
                </w:rPr>
                <w:delText>Elaboración del álgebra de mapas de la recarga de acuíferos</w:delText>
              </w:r>
            </w:del>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FAE6363"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2794AC"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97F5DCE" w14:textId="77777777" w:rsidR="004B387D" w:rsidRPr="00E16F95" w:rsidRDefault="004B387D" w:rsidP="00A31E2F">
            <w:pPr>
              <w:contextualSpacing/>
              <w:rPr>
                <w:rFonts w:ascii="Ancizar Sans" w:hAnsi="Ancizar Sans"/>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3E8114"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6EA9C8D"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84C795"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DE96A6E" w14:textId="77777777" w:rsidR="004B387D" w:rsidRPr="00E16F95" w:rsidRDefault="004B387D" w:rsidP="00A31E2F">
            <w:pPr>
              <w:contextualSpacing/>
              <w:rPr>
                <w:rFonts w:ascii="Ancizar Sans" w:hAnsi="Ancizar Sans"/>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A4ECDA"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81F60CF"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D19130"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BB8374" w14:textId="77777777" w:rsidR="004B387D" w:rsidRPr="00E16F95" w:rsidRDefault="004B387D" w:rsidP="00A31E2F">
            <w:pPr>
              <w:contextualSpacing/>
              <w:rPr>
                <w:rFonts w:ascii="Ancizar Sans" w:hAnsi="Ancizar Sans"/>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AEC8A4"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tcPr>
          <w:p w14:paraId="60540AB3"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tcPr>
          <w:p w14:paraId="132B6E0A"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tcPr>
          <w:p w14:paraId="04293686" w14:textId="77777777" w:rsidR="004B387D" w:rsidRPr="00E16F95" w:rsidRDefault="004B387D" w:rsidP="00A31E2F">
            <w:pPr>
              <w:contextualSpacing/>
              <w:rPr>
                <w:rFonts w:ascii="Ancizar Sans" w:hAnsi="Ancizar Sans"/>
                <w:color w:val="000000"/>
              </w:rPr>
            </w:pPr>
          </w:p>
        </w:tc>
        <w:tc>
          <w:tcPr>
            <w:tcW w:w="160" w:type="pct"/>
            <w:tcBorders>
              <w:top w:val="single" w:sz="4" w:space="0" w:color="auto"/>
              <w:left w:val="single" w:sz="4" w:space="0" w:color="auto"/>
              <w:bottom w:val="single" w:sz="4" w:space="0" w:color="auto"/>
              <w:right w:val="double" w:sz="4" w:space="0" w:color="auto"/>
            </w:tcBorders>
            <w:shd w:val="clear" w:color="auto" w:fill="auto"/>
            <w:noWrap/>
            <w:vAlign w:val="bottom"/>
          </w:tcPr>
          <w:p w14:paraId="3C1D71B2" w14:textId="77777777" w:rsidR="004B387D" w:rsidRPr="00E16F95" w:rsidRDefault="004B387D" w:rsidP="00A31E2F">
            <w:pPr>
              <w:contextualSpacing/>
              <w:rPr>
                <w:rFonts w:ascii="Ancizar Sans" w:hAnsi="Ancizar Sans"/>
                <w:color w:val="000000"/>
              </w:rPr>
            </w:pPr>
          </w:p>
        </w:tc>
      </w:tr>
      <w:tr w:rsidR="004B387D" w:rsidRPr="00E16F95" w14:paraId="667695D4" w14:textId="77777777" w:rsidTr="00401CE5">
        <w:trPr>
          <w:trHeight w:val="283"/>
          <w:jc w:val="center"/>
        </w:trPr>
        <w:tc>
          <w:tcPr>
            <w:tcW w:w="2467" w:type="pct"/>
            <w:tcBorders>
              <w:top w:val="single" w:sz="4" w:space="0" w:color="auto"/>
              <w:left w:val="double" w:sz="4" w:space="0" w:color="auto"/>
              <w:bottom w:val="double" w:sz="4" w:space="0" w:color="auto"/>
              <w:right w:val="single" w:sz="4" w:space="0" w:color="auto"/>
            </w:tcBorders>
            <w:shd w:val="clear" w:color="auto" w:fill="auto"/>
            <w:vAlign w:val="center"/>
          </w:tcPr>
          <w:p w14:paraId="7AE49D00" w14:textId="49444596" w:rsidR="004B387D" w:rsidRPr="00B7256F" w:rsidRDefault="00B7256F" w:rsidP="00A31E2F">
            <w:pPr>
              <w:spacing w:line="0" w:lineRule="atLeast"/>
              <w:rPr>
                <w:rFonts w:ascii="Ancizar Sans" w:hAnsi="Ancizar Sans"/>
                <w:sz w:val="18"/>
              </w:rPr>
            </w:pPr>
            <w:r>
              <w:rPr>
                <w:rFonts w:ascii="Ancizar Sans" w:hAnsi="Ancizar Sans"/>
                <w:sz w:val="18"/>
              </w:rPr>
              <w:t>Elaboración del documento</w:t>
            </w: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2F67FA5E"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42FCBB3E"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74A82438" w14:textId="77777777" w:rsidR="004B387D" w:rsidRPr="00E16F95" w:rsidRDefault="004B387D" w:rsidP="00A31E2F">
            <w:pPr>
              <w:contextualSpacing/>
              <w:rPr>
                <w:rFonts w:ascii="Ancizar Sans" w:hAnsi="Ancizar Sans"/>
                <w:color w:val="000000"/>
              </w:rPr>
            </w:pPr>
          </w:p>
        </w:tc>
        <w:tc>
          <w:tcPr>
            <w:tcW w:w="159"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71826B5B"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335D7B5E"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2452A1FD"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111D1C6A" w14:textId="77777777" w:rsidR="004B387D" w:rsidRPr="00E16F95" w:rsidRDefault="004B387D" w:rsidP="00A31E2F">
            <w:pPr>
              <w:contextualSpacing/>
              <w:rPr>
                <w:rFonts w:ascii="Ancizar Sans" w:hAnsi="Ancizar Sans"/>
                <w:color w:val="000000"/>
              </w:rPr>
            </w:pPr>
          </w:p>
        </w:tc>
        <w:tc>
          <w:tcPr>
            <w:tcW w:w="159"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24D7B626"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027386A8"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25018D03"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478B657D" w14:textId="77777777" w:rsidR="004B387D" w:rsidRPr="00E16F95" w:rsidRDefault="004B387D" w:rsidP="00A31E2F">
            <w:pPr>
              <w:contextualSpacing/>
              <w:rPr>
                <w:rFonts w:ascii="Ancizar Sans" w:hAnsi="Ancizar Sans"/>
                <w:color w:val="000000"/>
              </w:rPr>
            </w:pPr>
          </w:p>
        </w:tc>
        <w:tc>
          <w:tcPr>
            <w:tcW w:w="159"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49C13C22"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152CC862"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72101DE2"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6F574F79" w14:textId="77777777" w:rsidR="004B387D" w:rsidRPr="00E16F95" w:rsidRDefault="004B387D" w:rsidP="00A31E2F">
            <w:pPr>
              <w:contextualSpacing/>
              <w:rPr>
                <w:rFonts w:ascii="Ancizar Sans" w:hAnsi="Ancizar Sans"/>
                <w:color w:val="000000"/>
              </w:rPr>
            </w:pPr>
          </w:p>
        </w:tc>
        <w:tc>
          <w:tcPr>
            <w:tcW w:w="160" w:type="pct"/>
            <w:tcBorders>
              <w:top w:val="single" w:sz="4" w:space="0" w:color="auto"/>
              <w:left w:val="single" w:sz="4" w:space="0" w:color="auto"/>
              <w:bottom w:val="double" w:sz="4" w:space="0" w:color="auto"/>
              <w:right w:val="double" w:sz="4" w:space="0" w:color="auto"/>
            </w:tcBorders>
            <w:shd w:val="clear" w:color="auto" w:fill="A8D08D" w:themeFill="accent6" w:themeFillTint="99"/>
            <w:noWrap/>
            <w:vAlign w:val="bottom"/>
          </w:tcPr>
          <w:p w14:paraId="0390D636" w14:textId="77777777" w:rsidR="004B387D" w:rsidRPr="00E16F95" w:rsidRDefault="004B387D" w:rsidP="00A31E2F">
            <w:pPr>
              <w:contextualSpacing/>
              <w:rPr>
                <w:rFonts w:ascii="Ancizar Sans" w:hAnsi="Ancizar Sans"/>
                <w:color w:val="000000"/>
              </w:rPr>
            </w:pPr>
          </w:p>
        </w:tc>
      </w:tr>
    </w:tbl>
    <w:p w14:paraId="6E5ED967" w14:textId="77777777" w:rsidR="004B387D" w:rsidRPr="00E16F95" w:rsidRDefault="004B387D" w:rsidP="004B387D">
      <w:pPr>
        <w:rPr>
          <w:rFonts w:ascii="Ancizar Sans" w:hAnsi="Ancizar Sans"/>
        </w:rPr>
      </w:pPr>
    </w:p>
    <w:p w14:paraId="47C73A21" w14:textId="77777777" w:rsidR="00AF0B01" w:rsidRPr="00E16F95" w:rsidRDefault="00AF0B01" w:rsidP="00AF0B01">
      <w:pPr>
        <w:jc w:val="center"/>
        <w:rPr>
          <w:rFonts w:ascii="Ancizar Sans" w:hAnsi="Ancizar Sans" w:cs="Arial"/>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AF0B01" w:rsidRPr="00EB54B7" w14:paraId="69B2190E" w14:textId="77777777" w:rsidTr="00077DA5">
        <w:trPr>
          <w:trHeight w:val="400"/>
        </w:trPr>
        <w:tc>
          <w:tcPr>
            <w:tcW w:w="5000" w:type="pct"/>
            <w:vAlign w:val="center"/>
          </w:tcPr>
          <w:p w14:paraId="410DEB9D" w14:textId="54A9D569" w:rsidR="00AF0B01" w:rsidDel="00C464C9" w:rsidRDefault="004B387D" w:rsidP="002A12D9">
            <w:pPr>
              <w:spacing w:before="60" w:after="60"/>
              <w:rPr>
                <w:del w:id="41" w:author="David Camilo Gomez Medina" w:date="2022-11-11T10:04:00Z"/>
                <w:rFonts w:ascii="Ancizar Sans" w:hAnsi="Ancizar Sans" w:cs="Arial"/>
                <w:sz w:val="18"/>
                <w:szCs w:val="18"/>
              </w:rPr>
            </w:pPr>
            <w:r>
              <w:rPr>
                <w:rFonts w:ascii="Ancizar Sans" w:hAnsi="Ancizar Sans" w:cs="Arial"/>
                <w:b/>
                <w:sz w:val="20"/>
                <w:szCs w:val="18"/>
              </w:rPr>
              <w:t>10</w:t>
            </w:r>
            <w:r w:rsidR="00316541">
              <w:rPr>
                <w:rFonts w:ascii="Ancizar Sans" w:hAnsi="Ancizar Sans" w:cs="Arial"/>
                <w:b/>
                <w:sz w:val="20"/>
                <w:szCs w:val="18"/>
              </w:rPr>
              <w:t xml:space="preserve">. </w:t>
            </w:r>
            <w:r w:rsidR="00AF0B01" w:rsidRPr="00316541">
              <w:rPr>
                <w:rFonts w:ascii="Ancizar Sans" w:hAnsi="Ancizar Sans" w:cs="Arial"/>
                <w:b/>
                <w:sz w:val="20"/>
                <w:szCs w:val="18"/>
              </w:rPr>
              <w:t>PRESUPUESTO</w:t>
            </w:r>
            <w:r w:rsidR="00AE4281" w:rsidRPr="00316541">
              <w:rPr>
                <w:rFonts w:ascii="Ancizar Sans" w:hAnsi="Ancizar Sans" w:cs="Arial"/>
                <w:b/>
                <w:sz w:val="20"/>
                <w:szCs w:val="18"/>
              </w:rPr>
              <w:t xml:space="preserve"> </w:t>
            </w:r>
            <w:r w:rsidR="00AF0B01" w:rsidRPr="00316541">
              <w:rPr>
                <w:rFonts w:ascii="Ancizar Sans" w:hAnsi="Ancizar Sans" w:cs="Arial"/>
                <w:b/>
                <w:sz w:val="20"/>
                <w:szCs w:val="18"/>
              </w:rPr>
              <w:t xml:space="preserve">Y FUENTES DE </w:t>
            </w:r>
            <w:commentRangeStart w:id="42"/>
            <w:r w:rsidR="00AF0B01" w:rsidRPr="00316541">
              <w:rPr>
                <w:rFonts w:ascii="Ancizar Sans" w:hAnsi="Ancizar Sans" w:cs="Arial"/>
                <w:b/>
                <w:sz w:val="20"/>
                <w:szCs w:val="18"/>
              </w:rPr>
              <w:t xml:space="preserve">FINANCIACIÓN </w:t>
            </w:r>
            <w:commentRangeEnd w:id="42"/>
            <w:r w:rsidR="00566685">
              <w:rPr>
                <w:rStyle w:val="Refdecomentario"/>
              </w:rPr>
              <w:commentReference w:id="42"/>
            </w:r>
            <w:r w:rsidR="00AF0B01" w:rsidRPr="00316541">
              <w:rPr>
                <w:rFonts w:ascii="Ancizar Sans" w:hAnsi="Ancizar Sans" w:cs="Arial"/>
                <w:sz w:val="20"/>
                <w:szCs w:val="18"/>
              </w:rPr>
              <w:t>(En caso</w:t>
            </w:r>
            <w:r w:rsidR="00B7139A" w:rsidRPr="00316541">
              <w:rPr>
                <w:rFonts w:ascii="Ancizar Sans" w:hAnsi="Ancizar Sans" w:cs="Arial"/>
                <w:sz w:val="20"/>
                <w:szCs w:val="18"/>
              </w:rPr>
              <w:t xml:space="preserve"> de</w:t>
            </w:r>
            <w:r w:rsidR="00AF0B01" w:rsidRPr="00316541">
              <w:rPr>
                <w:rFonts w:ascii="Ancizar Sans" w:hAnsi="Ancizar Sans" w:cs="Arial"/>
                <w:sz w:val="20"/>
                <w:szCs w:val="18"/>
              </w:rPr>
              <w:t xml:space="preserve"> </w:t>
            </w:r>
            <w:r w:rsidR="00357EBB" w:rsidRPr="00316541">
              <w:rPr>
                <w:rFonts w:ascii="Ancizar Sans" w:hAnsi="Ancizar Sans" w:cs="Arial"/>
                <w:sz w:val="20"/>
                <w:szCs w:val="18"/>
              </w:rPr>
              <w:t>m</w:t>
            </w:r>
            <w:r w:rsidR="00AF0B01" w:rsidRPr="00316541">
              <w:rPr>
                <w:rFonts w:ascii="Ancizar Sans" w:hAnsi="Ancizar Sans" w:cs="Arial"/>
                <w:sz w:val="20"/>
                <w:szCs w:val="18"/>
              </w:rPr>
              <w:t>odalidad I)</w:t>
            </w:r>
          </w:p>
          <w:p w14:paraId="06C96E8C" w14:textId="26F6F47D" w:rsidR="00C464C9" w:rsidRDefault="00C464C9" w:rsidP="00C464C9">
            <w:pPr>
              <w:spacing w:before="60" w:after="60"/>
              <w:rPr>
                <w:ins w:id="43" w:author="David Camilo Gomez Medina" w:date="2022-11-11T10:04:00Z"/>
                <w:rFonts w:ascii="Ancizar Sans" w:hAnsi="Ancizar Sans" w:cs="Arial"/>
                <w:sz w:val="20"/>
                <w:szCs w:val="18"/>
              </w:rPr>
            </w:pPr>
            <w:ins w:id="44" w:author="David Camilo Gomez Medina" w:date="2022-11-11T10:04:00Z">
              <w:r>
                <w:rPr>
                  <w:rFonts w:ascii="Ancizar Sans" w:hAnsi="Ancizar Sans" w:cs="Arial"/>
                  <w:sz w:val="20"/>
                  <w:szCs w:val="18"/>
                </w:rPr>
                <w:t>En la siguiente tabla se detallan los recursos proyectados para el desarrollo de la investigación.</w:t>
              </w:r>
            </w:ins>
          </w:p>
          <w:p w14:paraId="6B0E16A1" w14:textId="77777777" w:rsidR="00C464C9" w:rsidRDefault="00C464C9" w:rsidP="00C464C9">
            <w:pPr>
              <w:spacing w:before="60" w:after="60"/>
              <w:rPr>
                <w:ins w:id="45" w:author="David Camilo Gomez Medina" w:date="2022-11-11T10:04:00Z"/>
                <w:rFonts w:ascii="Ancizar Sans" w:hAnsi="Ancizar Sans" w:cs="Arial"/>
                <w:sz w:val="20"/>
                <w:szCs w:val="18"/>
              </w:rPr>
            </w:pPr>
          </w:p>
          <w:tbl>
            <w:tblPr>
              <w:tblW w:w="8120" w:type="dxa"/>
              <w:jc w:val="center"/>
              <w:tblCellMar>
                <w:left w:w="70" w:type="dxa"/>
                <w:right w:w="70" w:type="dxa"/>
              </w:tblCellMar>
              <w:tblLook w:val="04A0" w:firstRow="1" w:lastRow="0" w:firstColumn="1" w:lastColumn="0" w:noHBand="0" w:noVBand="1"/>
              <w:tblPrChange w:id="46" w:author="David Camilo Gomez Medina" w:date="2022-11-11T10:05:00Z">
                <w:tblPr>
                  <w:tblW w:w="8120" w:type="dxa"/>
                  <w:tblCellMar>
                    <w:left w:w="70" w:type="dxa"/>
                    <w:right w:w="70" w:type="dxa"/>
                  </w:tblCellMar>
                  <w:tblLook w:val="04A0" w:firstRow="1" w:lastRow="0" w:firstColumn="1" w:lastColumn="0" w:noHBand="0" w:noVBand="1"/>
                </w:tblPr>
              </w:tblPrChange>
            </w:tblPr>
            <w:tblGrid>
              <w:gridCol w:w="1200"/>
              <w:gridCol w:w="1200"/>
              <w:gridCol w:w="1200"/>
              <w:gridCol w:w="1200"/>
              <w:gridCol w:w="1540"/>
              <w:gridCol w:w="1780"/>
              <w:tblGridChange w:id="47">
                <w:tblGrid>
                  <w:gridCol w:w="1226"/>
                  <w:gridCol w:w="1200"/>
                  <w:gridCol w:w="1200"/>
                  <w:gridCol w:w="1200"/>
                  <w:gridCol w:w="1540"/>
                  <w:gridCol w:w="1780"/>
                </w:tblGrid>
              </w:tblGridChange>
            </w:tblGrid>
            <w:tr w:rsidR="00C464C9" w:rsidRPr="00C464C9" w14:paraId="43D007B0" w14:textId="77777777" w:rsidTr="00C464C9">
              <w:trPr>
                <w:trHeight w:val="300"/>
                <w:jc w:val="center"/>
                <w:ins w:id="48" w:author="David Camilo Gomez Medina" w:date="2022-11-11T10:04:00Z"/>
                <w:trPrChange w:id="49" w:author="David Camilo Gomez Medina" w:date="2022-11-11T10:05:00Z">
                  <w:trPr>
                    <w:trHeight w:val="300"/>
                  </w:trPr>
                </w:trPrChange>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center"/>
                  <w:hideMark/>
                  <w:tcPrChange w:id="50" w:author="David Camilo Gomez Medina" w:date="2022-11-11T10:05:00Z">
                    <w:tcPr>
                      <w:tcW w:w="12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tcPrChange>
                </w:tcPr>
                <w:p w14:paraId="276B4282" w14:textId="77777777" w:rsidR="00C464C9" w:rsidRPr="00C464C9" w:rsidRDefault="00C464C9" w:rsidP="00C464C9">
                  <w:pPr>
                    <w:jc w:val="center"/>
                    <w:rPr>
                      <w:ins w:id="51" w:author="David Camilo Gomez Medina" w:date="2022-11-11T10:04:00Z"/>
                      <w:rFonts w:ascii="Ancizar Sans" w:hAnsi="Ancizar Sans" w:cs="Calibri"/>
                      <w:b/>
                      <w:bCs/>
                      <w:color w:val="000000"/>
                      <w:sz w:val="20"/>
                      <w:szCs w:val="22"/>
                      <w:lang w:val="es-CO" w:eastAsia="es-CO"/>
                      <w:rPrChange w:id="52" w:author="David Camilo Gomez Medina" w:date="2022-11-11T10:05:00Z">
                        <w:rPr>
                          <w:ins w:id="53" w:author="David Camilo Gomez Medina" w:date="2022-11-11T10:04:00Z"/>
                          <w:rFonts w:ascii="Ancizar Sans" w:hAnsi="Ancizar Sans" w:cs="Calibri"/>
                          <w:b/>
                          <w:bCs/>
                          <w:color w:val="000000"/>
                          <w:sz w:val="22"/>
                          <w:szCs w:val="22"/>
                          <w:lang w:val="es-CO" w:eastAsia="es-CO"/>
                        </w:rPr>
                      </w:rPrChange>
                    </w:rPr>
                  </w:pPr>
                  <w:ins w:id="54" w:author="David Camilo Gomez Medina" w:date="2022-11-11T10:04:00Z">
                    <w:r w:rsidRPr="00C464C9">
                      <w:rPr>
                        <w:rFonts w:ascii="Ancizar Sans" w:hAnsi="Ancizar Sans" w:cs="Calibri"/>
                        <w:b/>
                        <w:bCs/>
                        <w:color w:val="000000"/>
                        <w:sz w:val="20"/>
                        <w:szCs w:val="22"/>
                        <w:rPrChange w:id="55" w:author="David Camilo Gomez Medina" w:date="2022-11-11T10:05:00Z">
                          <w:rPr>
                            <w:rFonts w:ascii="Ancizar Sans" w:hAnsi="Ancizar Sans" w:cs="Calibri"/>
                            <w:b/>
                            <w:bCs/>
                            <w:color w:val="000000"/>
                            <w:sz w:val="22"/>
                            <w:szCs w:val="22"/>
                          </w:rPr>
                        </w:rPrChange>
                      </w:rPr>
                      <w:t>Rubro</w:t>
                    </w:r>
                  </w:ins>
                </w:p>
              </w:tc>
              <w:tc>
                <w:tcPr>
                  <w:tcW w:w="1200" w:type="dxa"/>
                  <w:tcBorders>
                    <w:top w:val="single" w:sz="8" w:space="0" w:color="auto"/>
                    <w:left w:val="nil"/>
                    <w:bottom w:val="single" w:sz="4" w:space="0" w:color="auto"/>
                    <w:right w:val="single" w:sz="4" w:space="0" w:color="auto"/>
                  </w:tcBorders>
                  <w:shd w:val="clear" w:color="auto" w:fill="auto"/>
                  <w:noWrap/>
                  <w:vAlign w:val="center"/>
                  <w:hideMark/>
                  <w:tcPrChange w:id="56" w:author="David Camilo Gomez Medina" w:date="2022-11-11T10:05:00Z">
                    <w:tcPr>
                      <w:tcW w:w="1200" w:type="dxa"/>
                      <w:tcBorders>
                        <w:top w:val="single" w:sz="8" w:space="0" w:color="auto"/>
                        <w:left w:val="nil"/>
                        <w:bottom w:val="single" w:sz="4" w:space="0" w:color="auto"/>
                        <w:right w:val="single" w:sz="4" w:space="0" w:color="auto"/>
                      </w:tcBorders>
                      <w:shd w:val="clear" w:color="auto" w:fill="auto"/>
                      <w:noWrap/>
                      <w:vAlign w:val="center"/>
                      <w:hideMark/>
                    </w:tcPr>
                  </w:tcPrChange>
                </w:tcPr>
                <w:p w14:paraId="58E333F1" w14:textId="77777777" w:rsidR="00C464C9" w:rsidRPr="00C464C9" w:rsidRDefault="00C464C9" w:rsidP="00C464C9">
                  <w:pPr>
                    <w:jc w:val="center"/>
                    <w:rPr>
                      <w:ins w:id="57" w:author="David Camilo Gomez Medina" w:date="2022-11-11T10:04:00Z"/>
                      <w:rFonts w:ascii="Ancizar Sans" w:hAnsi="Ancizar Sans" w:cs="Calibri"/>
                      <w:b/>
                      <w:bCs/>
                      <w:color w:val="000000"/>
                      <w:sz w:val="20"/>
                      <w:szCs w:val="22"/>
                      <w:rPrChange w:id="58" w:author="David Camilo Gomez Medina" w:date="2022-11-11T10:05:00Z">
                        <w:rPr>
                          <w:ins w:id="59" w:author="David Camilo Gomez Medina" w:date="2022-11-11T10:04:00Z"/>
                          <w:rFonts w:ascii="Ancizar Sans" w:hAnsi="Ancizar Sans" w:cs="Calibri"/>
                          <w:b/>
                          <w:bCs/>
                          <w:color w:val="000000"/>
                          <w:sz w:val="22"/>
                          <w:szCs w:val="22"/>
                        </w:rPr>
                      </w:rPrChange>
                    </w:rPr>
                  </w:pPr>
                  <w:ins w:id="60" w:author="David Camilo Gomez Medina" w:date="2022-11-11T10:04:00Z">
                    <w:r w:rsidRPr="00C464C9">
                      <w:rPr>
                        <w:rFonts w:ascii="Ancizar Sans" w:hAnsi="Ancizar Sans" w:cs="Calibri"/>
                        <w:b/>
                        <w:bCs/>
                        <w:color w:val="000000"/>
                        <w:sz w:val="20"/>
                        <w:szCs w:val="22"/>
                        <w:rPrChange w:id="61" w:author="David Camilo Gomez Medina" w:date="2022-11-11T10:05:00Z">
                          <w:rPr>
                            <w:rFonts w:ascii="Ancizar Sans" w:hAnsi="Ancizar Sans" w:cs="Calibri"/>
                            <w:b/>
                            <w:bCs/>
                            <w:color w:val="000000"/>
                            <w:sz w:val="22"/>
                            <w:szCs w:val="22"/>
                          </w:rPr>
                        </w:rPrChange>
                      </w:rPr>
                      <w:t>Fuente</w:t>
                    </w:r>
                  </w:ins>
                </w:p>
              </w:tc>
              <w:tc>
                <w:tcPr>
                  <w:tcW w:w="1200" w:type="dxa"/>
                  <w:tcBorders>
                    <w:top w:val="single" w:sz="8" w:space="0" w:color="auto"/>
                    <w:left w:val="nil"/>
                    <w:bottom w:val="single" w:sz="4" w:space="0" w:color="auto"/>
                    <w:right w:val="single" w:sz="4" w:space="0" w:color="auto"/>
                  </w:tcBorders>
                  <w:shd w:val="clear" w:color="auto" w:fill="auto"/>
                  <w:noWrap/>
                  <w:vAlign w:val="center"/>
                  <w:hideMark/>
                  <w:tcPrChange w:id="62" w:author="David Camilo Gomez Medina" w:date="2022-11-11T10:05:00Z">
                    <w:tcPr>
                      <w:tcW w:w="1200" w:type="dxa"/>
                      <w:tcBorders>
                        <w:top w:val="single" w:sz="8" w:space="0" w:color="auto"/>
                        <w:left w:val="nil"/>
                        <w:bottom w:val="single" w:sz="4" w:space="0" w:color="auto"/>
                        <w:right w:val="single" w:sz="4" w:space="0" w:color="auto"/>
                      </w:tcBorders>
                      <w:shd w:val="clear" w:color="auto" w:fill="auto"/>
                      <w:noWrap/>
                      <w:vAlign w:val="center"/>
                      <w:hideMark/>
                    </w:tcPr>
                  </w:tcPrChange>
                </w:tcPr>
                <w:p w14:paraId="1F4C7FAA" w14:textId="77777777" w:rsidR="00C464C9" w:rsidRPr="00C464C9" w:rsidRDefault="00C464C9" w:rsidP="00C464C9">
                  <w:pPr>
                    <w:jc w:val="center"/>
                    <w:rPr>
                      <w:ins w:id="63" w:author="David Camilo Gomez Medina" w:date="2022-11-11T10:04:00Z"/>
                      <w:rFonts w:ascii="Ancizar Sans" w:hAnsi="Ancizar Sans" w:cs="Calibri"/>
                      <w:b/>
                      <w:bCs/>
                      <w:color w:val="000000"/>
                      <w:sz w:val="20"/>
                      <w:szCs w:val="22"/>
                      <w:rPrChange w:id="64" w:author="David Camilo Gomez Medina" w:date="2022-11-11T10:05:00Z">
                        <w:rPr>
                          <w:ins w:id="65" w:author="David Camilo Gomez Medina" w:date="2022-11-11T10:04:00Z"/>
                          <w:rFonts w:ascii="Ancizar Sans" w:hAnsi="Ancizar Sans" w:cs="Calibri"/>
                          <w:b/>
                          <w:bCs/>
                          <w:color w:val="000000"/>
                          <w:sz w:val="22"/>
                          <w:szCs w:val="22"/>
                        </w:rPr>
                      </w:rPrChange>
                    </w:rPr>
                  </w:pPr>
                  <w:ins w:id="66" w:author="David Camilo Gomez Medina" w:date="2022-11-11T10:04:00Z">
                    <w:r w:rsidRPr="00C464C9">
                      <w:rPr>
                        <w:rFonts w:ascii="Ancizar Sans" w:hAnsi="Ancizar Sans" w:cs="Calibri"/>
                        <w:b/>
                        <w:bCs/>
                        <w:color w:val="000000"/>
                        <w:sz w:val="20"/>
                        <w:szCs w:val="22"/>
                        <w:rPrChange w:id="67" w:author="David Camilo Gomez Medina" w:date="2022-11-11T10:05:00Z">
                          <w:rPr>
                            <w:rFonts w:ascii="Ancizar Sans" w:hAnsi="Ancizar Sans" w:cs="Calibri"/>
                            <w:b/>
                            <w:bCs/>
                            <w:color w:val="000000"/>
                            <w:sz w:val="22"/>
                            <w:szCs w:val="22"/>
                          </w:rPr>
                        </w:rPrChange>
                      </w:rPr>
                      <w:t>Unidad</w:t>
                    </w:r>
                  </w:ins>
                </w:p>
              </w:tc>
              <w:tc>
                <w:tcPr>
                  <w:tcW w:w="1200" w:type="dxa"/>
                  <w:tcBorders>
                    <w:top w:val="single" w:sz="8" w:space="0" w:color="auto"/>
                    <w:left w:val="nil"/>
                    <w:bottom w:val="single" w:sz="4" w:space="0" w:color="auto"/>
                    <w:right w:val="single" w:sz="4" w:space="0" w:color="auto"/>
                  </w:tcBorders>
                  <w:shd w:val="clear" w:color="auto" w:fill="auto"/>
                  <w:noWrap/>
                  <w:vAlign w:val="center"/>
                  <w:hideMark/>
                  <w:tcPrChange w:id="68" w:author="David Camilo Gomez Medina" w:date="2022-11-11T10:05:00Z">
                    <w:tcPr>
                      <w:tcW w:w="1200" w:type="dxa"/>
                      <w:tcBorders>
                        <w:top w:val="single" w:sz="8" w:space="0" w:color="auto"/>
                        <w:left w:val="nil"/>
                        <w:bottom w:val="single" w:sz="4" w:space="0" w:color="auto"/>
                        <w:right w:val="single" w:sz="4" w:space="0" w:color="auto"/>
                      </w:tcBorders>
                      <w:shd w:val="clear" w:color="auto" w:fill="auto"/>
                      <w:noWrap/>
                      <w:vAlign w:val="center"/>
                      <w:hideMark/>
                    </w:tcPr>
                  </w:tcPrChange>
                </w:tcPr>
                <w:p w14:paraId="54CA71CD" w14:textId="77777777" w:rsidR="00C464C9" w:rsidRPr="00C464C9" w:rsidRDefault="00C464C9" w:rsidP="00C464C9">
                  <w:pPr>
                    <w:jc w:val="center"/>
                    <w:rPr>
                      <w:ins w:id="69" w:author="David Camilo Gomez Medina" w:date="2022-11-11T10:04:00Z"/>
                      <w:rFonts w:ascii="Ancizar Sans" w:hAnsi="Ancizar Sans" w:cs="Calibri"/>
                      <w:b/>
                      <w:bCs/>
                      <w:color w:val="000000"/>
                      <w:sz w:val="20"/>
                      <w:szCs w:val="22"/>
                      <w:rPrChange w:id="70" w:author="David Camilo Gomez Medina" w:date="2022-11-11T10:05:00Z">
                        <w:rPr>
                          <w:ins w:id="71" w:author="David Camilo Gomez Medina" w:date="2022-11-11T10:04:00Z"/>
                          <w:rFonts w:ascii="Ancizar Sans" w:hAnsi="Ancizar Sans" w:cs="Calibri"/>
                          <w:b/>
                          <w:bCs/>
                          <w:color w:val="000000"/>
                          <w:sz w:val="22"/>
                          <w:szCs w:val="22"/>
                        </w:rPr>
                      </w:rPrChange>
                    </w:rPr>
                  </w:pPr>
                  <w:ins w:id="72" w:author="David Camilo Gomez Medina" w:date="2022-11-11T10:04:00Z">
                    <w:r w:rsidRPr="00C464C9">
                      <w:rPr>
                        <w:rFonts w:ascii="Ancizar Sans" w:hAnsi="Ancizar Sans" w:cs="Calibri"/>
                        <w:b/>
                        <w:bCs/>
                        <w:color w:val="000000"/>
                        <w:sz w:val="20"/>
                        <w:szCs w:val="22"/>
                        <w:rPrChange w:id="73" w:author="David Camilo Gomez Medina" w:date="2022-11-11T10:05:00Z">
                          <w:rPr>
                            <w:rFonts w:ascii="Ancizar Sans" w:hAnsi="Ancizar Sans" w:cs="Calibri"/>
                            <w:b/>
                            <w:bCs/>
                            <w:color w:val="000000"/>
                            <w:sz w:val="22"/>
                            <w:szCs w:val="22"/>
                          </w:rPr>
                        </w:rPrChange>
                      </w:rPr>
                      <w:t>Cantidad</w:t>
                    </w:r>
                  </w:ins>
                </w:p>
              </w:tc>
              <w:tc>
                <w:tcPr>
                  <w:tcW w:w="1540" w:type="dxa"/>
                  <w:tcBorders>
                    <w:top w:val="single" w:sz="8" w:space="0" w:color="auto"/>
                    <w:left w:val="nil"/>
                    <w:bottom w:val="single" w:sz="4" w:space="0" w:color="auto"/>
                    <w:right w:val="single" w:sz="4" w:space="0" w:color="auto"/>
                  </w:tcBorders>
                  <w:shd w:val="clear" w:color="auto" w:fill="auto"/>
                  <w:noWrap/>
                  <w:vAlign w:val="center"/>
                  <w:hideMark/>
                  <w:tcPrChange w:id="74" w:author="David Camilo Gomez Medina" w:date="2022-11-11T10:05:00Z">
                    <w:tcPr>
                      <w:tcW w:w="1540" w:type="dxa"/>
                      <w:tcBorders>
                        <w:top w:val="single" w:sz="8" w:space="0" w:color="auto"/>
                        <w:left w:val="nil"/>
                        <w:bottom w:val="single" w:sz="4" w:space="0" w:color="auto"/>
                        <w:right w:val="single" w:sz="4" w:space="0" w:color="auto"/>
                      </w:tcBorders>
                      <w:shd w:val="clear" w:color="auto" w:fill="auto"/>
                      <w:noWrap/>
                      <w:vAlign w:val="center"/>
                      <w:hideMark/>
                    </w:tcPr>
                  </w:tcPrChange>
                </w:tcPr>
                <w:p w14:paraId="757CA587" w14:textId="77777777" w:rsidR="00C464C9" w:rsidRPr="00C464C9" w:rsidRDefault="00C464C9" w:rsidP="00C464C9">
                  <w:pPr>
                    <w:jc w:val="center"/>
                    <w:rPr>
                      <w:ins w:id="75" w:author="David Camilo Gomez Medina" w:date="2022-11-11T10:04:00Z"/>
                      <w:rFonts w:ascii="Ancizar Sans" w:hAnsi="Ancizar Sans" w:cs="Calibri"/>
                      <w:b/>
                      <w:bCs/>
                      <w:color w:val="000000"/>
                      <w:sz w:val="20"/>
                      <w:szCs w:val="22"/>
                      <w:rPrChange w:id="76" w:author="David Camilo Gomez Medina" w:date="2022-11-11T10:05:00Z">
                        <w:rPr>
                          <w:ins w:id="77" w:author="David Camilo Gomez Medina" w:date="2022-11-11T10:04:00Z"/>
                          <w:rFonts w:ascii="Ancizar Sans" w:hAnsi="Ancizar Sans" w:cs="Calibri"/>
                          <w:b/>
                          <w:bCs/>
                          <w:color w:val="000000"/>
                          <w:sz w:val="22"/>
                          <w:szCs w:val="22"/>
                        </w:rPr>
                      </w:rPrChange>
                    </w:rPr>
                  </w:pPr>
                  <w:ins w:id="78" w:author="David Camilo Gomez Medina" w:date="2022-11-11T10:04:00Z">
                    <w:r w:rsidRPr="00C464C9">
                      <w:rPr>
                        <w:rFonts w:ascii="Ancizar Sans" w:hAnsi="Ancizar Sans" w:cs="Calibri"/>
                        <w:b/>
                        <w:bCs/>
                        <w:color w:val="000000"/>
                        <w:sz w:val="20"/>
                        <w:szCs w:val="22"/>
                        <w:rPrChange w:id="79" w:author="David Camilo Gomez Medina" w:date="2022-11-11T10:05:00Z">
                          <w:rPr>
                            <w:rFonts w:ascii="Ancizar Sans" w:hAnsi="Ancizar Sans" w:cs="Calibri"/>
                            <w:b/>
                            <w:bCs/>
                            <w:color w:val="000000"/>
                            <w:sz w:val="22"/>
                            <w:szCs w:val="22"/>
                          </w:rPr>
                        </w:rPrChange>
                      </w:rPr>
                      <w:t>Valor unitario</w:t>
                    </w:r>
                  </w:ins>
                </w:p>
              </w:tc>
              <w:tc>
                <w:tcPr>
                  <w:tcW w:w="1780" w:type="dxa"/>
                  <w:tcBorders>
                    <w:top w:val="single" w:sz="8" w:space="0" w:color="auto"/>
                    <w:left w:val="nil"/>
                    <w:bottom w:val="single" w:sz="4" w:space="0" w:color="auto"/>
                    <w:right w:val="single" w:sz="8" w:space="0" w:color="auto"/>
                  </w:tcBorders>
                  <w:shd w:val="clear" w:color="auto" w:fill="auto"/>
                  <w:noWrap/>
                  <w:vAlign w:val="center"/>
                  <w:hideMark/>
                  <w:tcPrChange w:id="80" w:author="David Camilo Gomez Medina" w:date="2022-11-11T10:05:00Z">
                    <w:tcPr>
                      <w:tcW w:w="1780" w:type="dxa"/>
                      <w:tcBorders>
                        <w:top w:val="single" w:sz="8" w:space="0" w:color="auto"/>
                        <w:left w:val="nil"/>
                        <w:bottom w:val="single" w:sz="4" w:space="0" w:color="auto"/>
                        <w:right w:val="single" w:sz="8" w:space="0" w:color="auto"/>
                      </w:tcBorders>
                      <w:shd w:val="clear" w:color="auto" w:fill="auto"/>
                      <w:noWrap/>
                      <w:vAlign w:val="center"/>
                      <w:hideMark/>
                    </w:tcPr>
                  </w:tcPrChange>
                </w:tcPr>
                <w:p w14:paraId="49E72700" w14:textId="77777777" w:rsidR="00C464C9" w:rsidRPr="00C464C9" w:rsidRDefault="00C464C9" w:rsidP="00C464C9">
                  <w:pPr>
                    <w:jc w:val="center"/>
                    <w:rPr>
                      <w:ins w:id="81" w:author="David Camilo Gomez Medina" w:date="2022-11-11T10:04:00Z"/>
                      <w:rFonts w:ascii="Ancizar Sans" w:hAnsi="Ancizar Sans" w:cs="Calibri"/>
                      <w:b/>
                      <w:bCs/>
                      <w:color w:val="000000"/>
                      <w:sz w:val="20"/>
                      <w:szCs w:val="22"/>
                      <w:rPrChange w:id="82" w:author="David Camilo Gomez Medina" w:date="2022-11-11T10:05:00Z">
                        <w:rPr>
                          <w:ins w:id="83" w:author="David Camilo Gomez Medina" w:date="2022-11-11T10:04:00Z"/>
                          <w:rFonts w:ascii="Ancizar Sans" w:hAnsi="Ancizar Sans" w:cs="Calibri"/>
                          <w:b/>
                          <w:bCs/>
                          <w:color w:val="000000"/>
                          <w:sz w:val="22"/>
                          <w:szCs w:val="22"/>
                        </w:rPr>
                      </w:rPrChange>
                    </w:rPr>
                  </w:pPr>
                  <w:ins w:id="84" w:author="David Camilo Gomez Medina" w:date="2022-11-11T10:04:00Z">
                    <w:r w:rsidRPr="00C464C9">
                      <w:rPr>
                        <w:rFonts w:ascii="Ancizar Sans" w:hAnsi="Ancizar Sans" w:cs="Calibri"/>
                        <w:b/>
                        <w:bCs/>
                        <w:color w:val="000000"/>
                        <w:sz w:val="20"/>
                        <w:szCs w:val="22"/>
                        <w:rPrChange w:id="85" w:author="David Camilo Gomez Medina" w:date="2022-11-11T10:05:00Z">
                          <w:rPr>
                            <w:rFonts w:ascii="Ancizar Sans" w:hAnsi="Ancizar Sans" w:cs="Calibri"/>
                            <w:b/>
                            <w:bCs/>
                            <w:color w:val="000000"/>
                            <w:sz w:val="22"/>
                            <w:szCs w:val="22"/>
                          </w:rPr>
                        </w:rPrChange>
                      </w:rPr>
                      <w:t>Valor total</w:t>
                    </w:r>
                  </w:ins>
                </w:p>
              </w:tc>
            </w:tr>
            <w:tr w:rsidR="00C464C9" w:rsidRPr="00C464C9" w14:paraId="1A529720" w14:textId="77777777" w:rsidTr="00C464C9">
              <w:trPr>
                <w:trHeight w:val="300"/>
                <w:jc w:val="center"/>
                <w:ins w:id="86" w:author="David Camilo Gomez Medina" w:date="2022-11-11T10:04:00Z"/>
                <w:trPrChange w:id="87" w:author="David Camilo Gomez Medina" w:date="2022-11-11T10:05:00Z">
                  <w:trPr>
                    <w:trHeight w:val="300"/>
                  </w:trPr>
                </w:trPrChange>
              </w:trPr>
              <w:tc>
                <w:tcPr>
                  <w:tcW w:w="1200" w:type="dxa"/>
                  <w:tcBorders>
                    <w:top w:val="nil"/>
                    <w:left w:val="single" w:sz="8" w:space="0" w:color="auto"/>
                    <w:bottom w:val="single" w:sz="4" w:space="0" w:color="auto"/>
                    <w:right w:val="single" w:sz="4" w:space="0" w:color="auto"/>
                  </w:tcBorders>
                  <w:shd w:val="clear" w:color="auto" w:fill="auto"/>
                  <w:noWrap/>
                  <w:vAlign w:val="center"/>
                  <w:hideMark/>
                  <w:tcPrChange w:id="88" w:author="David Camilo Gomez Medina" w:date="2022-11-11T10:05:00Z">
                    <w:tcPr>
                      <w:tcW w:w="12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1EC3B8DE" w14:textId="77777777" w:rsidR="00C464C9" w:rsidRPr="00C464C9" w:rsidRDefault="00C464C9" w:rsidP="00C464C9">
                  <w:pPr>
                    <w:jc w:val="center"/>
                    <w:rPr>
                      <w:ins w:id="89" w:author="David Camilo Gomez Medina" w:date="2022-11-11T10:04:00Z"/>
                      <w:rFonts w:ascii="Ancizar Sans" w:hAnsi="Ancizar Sans" w:cs="Calibri"/>
                      <w:color w:val="000000"/>
                      <w:sz w:val="20"/>
                      <w:szCs w:val="22"/>
                      <w:rPrChange w:id="90" w:author="David Camilo Gomez Medina" w:date="2022-11-11T10:05:00Z">
                        <w:rPr>
                          <w:ins w:id="91" w:author="David Camilo Gomez Medina" w:date="2022-11-11T10:04:00Z"/>
                          <w:rFonts w:ascii="Ancizar Sans" w:hAnsi="Ancizar Sans" w:cs="Calibri"/>
                          <w:color w:val="000000"/>
                          <w:sz w:val="22"/>
                          <w:szCs w:val="22"/>
                        </w:rPr>
                      </w:rPrChange>
                    </w:rPr>
                  </w:pPr>
                  <w:ins w:id="92" w:author="David Camilo Gomez Medina" w:date="2022-11-11T10:04:00Z">
                    <w:r w:rsidRPr="00C464C9">
                      <w:rPr>
                        <w:rFonts w:ascii="Ancizar Sans" w:hAnsi="Ancizar Sans" w:cs="Calibri"/>
                        <w:color w:val="000000"/>
                        <w:sz w:val="20"/>
                        <w:szCs w:val="22"/>
                        <w:rPrChange w:id="93" w:author="David Camilo Gomez Medina" w:date="2022-11-11T10:05:00Z">
                          <w:rPr>
                            <w:rFonts w:ascii="Ancizar Sans" w:hAnsi="Ancizar Sans" w:cs="Calibri"/>
                            <w:color w:val="000000"/>
                            <w:sz w:val="22"/>
                            <w:szCs w:val="22"/>
                          </w:rPr>
                        </w:rPrChange>
                      </w:rPr>
                      <w:t>Director</w:t>
                    </w:r>
                  </w:ins>
                </w:p>
              </w:tc>
              <w:tc>
                <w:tcPr>
                  <w:tcW w:w="1200" w:type="dxa"/>
                  <w:tcBorders>
                    <w:top w:val="nil"/>
                    <w:left w:val="nil"/>
                    <w:bottom w:val="single" w:sz="4" w:space="0" w:color="auto"/>
                    <w:right w:val="single" w:sz="4" w:space="0" w:color="auto"/>
                  </w:tcBorders>
                  <w:shd w:val="clear" w:color="auto" w:fill="auto"/>
                  <w:noWrap/>
                  <w:vAlign w:val="center"/>
                  <w:hideMark/>
                  <w:tcPrChange w:id="94" w:author="David Camilo Gomez Medina" w:date="2022-11-11T10:05:00Z">
                    <w:tcPr>
                      <w:tcW w:w="1200" w:type="dxa"/>
                      <w:tcBorders>
                        <w:top w:val="nil"/>
                        <w:left w:val="nil"/>
                        <w:bottom w:val="single" w:sz="4" w:space="0" w:color="auto"/>
                        <w:right w:val="single" w:sz="4" w:space="0" w:color="auto"/>
                      </w:tcBorders>
                      <w:shd w:val="clear" w:color="auto" w:fill="auto"/>
                      <w:noWrap/>
                      <w:vAlign w:val="center"/>
                      <w:hideMark/>
                    </w:tcPr>
                  </w:tcPrChange>
                </w:tcPr>
                <w:p w14:paraId="5597CC87" w14:textId="77777777" w:rsidR="00C464C9" w:rsidRPr="00C464C9" w:rsidRDefault="00C464C9" w:rsidP="00C464C9">
                  <w:pPr>
                    <w:jc w:val="center"/>
                    <w:rPr>
                      <w:ins w:id="95" w:author="David Camilo Gomez Medina" w:date="2022-11-11T10:04:00Z"/>
                      <w:rFonts w:ascii="Ancizar Sans" w:hAnsi="Ancizar Sans" w:cs="Calibri"/>
                      <w:color w:val="000000"/>
                      <w:sz w:val="20"/>
                      <w:szCs w:val="22"/>
                      <w:rPrChange w:id="96" w:author="David Camilo Gomez Medina" w:date="2022-11-11T10:05:00Z">
                        <w:rPr>
                          <w:ins w:id="97" w:author="David Camilo Gomez Medina" w:date="2022-11-11T10:04:00Z"/>
                          <w:rFonts w:ascii="Ancizar Sans" w:hAnsi="Ancizar Sans" w:cs="Calibri"/>
                          <w:color w:val="000000"/>
                          <w:sz w:val="22"/>
                          <w:szCs w:val="22"/>
                        </w:rPr>
                      </w:rPrChange>
                    </w:rPr>
                  </w:pPr>
                  <w:ins w:id="98" w:author="David Camilo Gomez Medina" w:date="2022-11-11T10:04:00Z">
                    <w:r w:rsidRPr="00C464C9">
                      <w:rPr>
                        <w:rFonts w:ascii="Ancizar Sans" w:hAnsi="Ancizar Sans" w:cs="Calibri"/>
                        <w:color w:val="000000"/>
                        <w:sz w:val="20"/>
                        <w:szCs w:val="22"/>
                        <w:rPrChange w:id="99" w:author="David Camilo Gomez Medina" w:date="2022-11-11T10:05:00Z">
                          <w:rPr>
                            <w:rFonts w:ascii="Ancizar Sans" w:hAnsi="Ancizar Sans" w:cs="Calibri"/>
                            <w:color w:val="000000"/>
                            <w:sz w:val="22"/>
                            <w:szCs w:val="22"/>
                          </w:rPr>
                        </w:rPrChange>
                      </w:rPr>
                      <w:t>UNAL</w:t>
                    </w:r>
                  </w:ins>
                </w:p>
              </w:tc>
              <w:tc>
                <w:tcPr>
                  <w:tcW w:w="1200" w:type="dxa"/>
                  <w:tcBorders>
                    <w:top w:val="nil"/>
                    <w:left w:val="nil"/>
                    <w:bottom w:val="single" w:sz="4" w:space="0" w:color="auto"/>
                    <w:right w:val="single" w:sz="4" w:space="0" w:color="auto"/>
                  </w:tcBorders>
                  <w:shd w:val="clear" w:color="auto" w:fill="auto"/>
                  <w:noWrap/>
                  <w:vAlign w:val="center"/>
                  <w:hideMark/>
                  <w:tcPrChange w:id="100" w:author="David Camilo Gomez Medina" w:date="2022-11-11T10:05:00Z">
                    <w:tcPr>
                      <w:tcW w:w="1200" w:type="dxa"/>
                      <w:tcBorders>
                        <w:top w:val="nil"/>
                        <w:left w:val="nil"/>
                        <w:bottom w:val="single" w:sz="4" w:space="0" w:color="auto"/>
                        <w:right w:val="single" w:sz="4" w:space="0" w:color="auto"/>
                      </w:tcBorders>
                      <w:shd w:val="clear" w:color="auto" w:fill="auto"/>
                      <w:noWrap/>
                      <w:vAlign w:val="center"/>
                      <w:hideMark/>
                    </w:tcPr>
                  </w:tcPrChange>
                </w:tcPr>
                <w:p w14:paraId="3B8E3381" w14:textId="77777777" w:rsidR="00C464C9" w:rsidRPr="00C464C9" w:rsidRDefault="00C464C9" w:rsidP="00C464C9">
                  <w:pPr>
                    <w:jc w:val="center"/>
                    <w:rPr>
                      <w:ins w:id="101" w:author="David Camilo Gomez Medina" w:date="2022-11-11T10:04:00Z"/>
                      <w:rFonts w:ascii="Ancizar Sans" w:hAnsi="Ancizar Sans" w:cs="Calibri"/>
                      <w:color w:val="000000"/>
                      <w:sz w:val="20"/>
                      <w:szCs w:val="22"/>
                      <w:rPrChange w:id="102" w:author="David Camilo Gomez Medina" w:date="2022-11-11T10:05:00Z">
                        <w:rPr>
                          <w:ins w:id="103" w:author="David Camilo Gomez Medina" w:date="2022-11-11T10:04:00Z"/>
                          <w:rFonts w:ascii="Ancizar Sans" w:hAnsi="Ancizar Sans" w:cs="Calibri"/>
                          <w:color w:val="000000"/>
                          <w:sz w:val="22"/>
                          <w:szCs w:val="22"/>
                        </w:rPr>
                      </w:rPrChange>
                    </w:rPr>
                  </w:pPr>
                  <w:ins w:id="104" w:author="David Camilo Gomez Medina" w:date="2022-11-11T10:04:00Z">
                    <w:r w:rsidRPr="00C464C9">
                      <w:rPr>
                        <w:rFonts w:ascii="Ancizar Sans" w:hAnsi="Ancizar Sans" w:cs="Calibri"/>
                        <w:color w:val="000000"/>
                        <w:sz w:val="20"/>
                        <w:szCs w:val="22"/>
                        <w:rPrChange w:id="105" w:author="David Camilo Gomez Medina" w:date="2022-11-11T10:05:00Z">
                          <w:rPr>
                            <w:rFonts w:ascii="Ancizar Sans" w:hAnsi="Ancizar Sans" w:cs="Calibri"/>
                            <w:color w:val="000000"/>
                            <w:sz w:val="22"/>
                            <w:szCs w:val="22"/>
                          </w:rPr>
                        </w:rPrChange>
                      </w:rPr>
                      <w:t>HORAS</w:t>
                    </w:r>
                  </w:ins>
                </w:p>
              </w:tc>
              <w:tc>
                <w:tcPr>
                  <w:tcW w:w="1200" w:type="dxa"/>
                  <w:tcBorders>
                    <w:top w:val="nil"/>
                    <w:left w:val="nil"/>
                    <w:bottom w:val="single" w:sz="4" w:space="0" w:color="auto"/>
                    <w:right w:val="single" w:sz="4" w:space="0" w:color="auto"/>
                  </w:tcBorders>
                  <w:shd w:val="clear" w:color="auto" w:fill="auto"/>
                  <w:noWrap/>
                  <w:vAlign w:val="center"/>
                  <w:hideMark/>
                  <w:tcPrChange w:id="106" w:author="David Camilo Gomez Medina" w:date="2022-11-11T10:05:00Z">
                    <w:tcPr>
                      <w:tcW w:w="1200" w:type="dxa"/>
                      <w:tcBorders>
                        <w:top w:val="nil"/>
                        <w:left w:val="nil"/>
                        <w:bottom w:val="single" w:sz="4" w:space="0" w:color="auto"/>
                        <w:right w:val="single" w:sz="4" w:space="0" w:color="auto"/>
                      </w:tcBorders>
                      <w:shd w:val="clear" w:color="auto" w:fill="auto"/>
                      <w:noWrap/>
                      <w:vAlign w:val="center"/>
                      <w:hideMark/>
                    </w:tcPr>
                  </w:tcPrChange>
                </w:tcPr>
                <w:p w14:paraId="595ABB3F" w14:textId="77777777" w:rsidR="00C464C9" w:rsidRPr="00C464C9" w:rsidRDefault="00C464C9" w:rsidP="00C464C9">
                  <w:pPr>
                    <w:jc w:val="center"/>
                    <w:rPr>
                      <w:ins w:id="107" w:author="David Camilo Gomez Medina" w:date="2022-11-11T10:04:00Z"/>
                      <w:rFonts w:ascii="Ancizar Sans" w:hAnsi="Ancizar Sans" w:cs="Calibri"/>
                      <w:color w:val="000000"/>
                      <w:sz w:val="20"/>
                      <w:szCs w:val="22"/>
                      <w:rPrChange w:id="108" w:author="David Camilo Gomez Medina" w:date="2022-11-11T10:05:00Z">
                        <w:rPr>
                          <w:ins w:id="109" w:author="David Camilo Gomez Medina" w:date="2022-11-11T10:04:00Z"/>
                          <w:rFonts w:ascii="Ancizar Sans" w:hAnsi="Ancizar Sans" w:cs="Calibri"/>
                          <w:color w:val="000000"/>
                          <w:sz w:val="22"/>
                          <w:szCs w:val="22"/>
                        </w:rPr>
                      </w:rPrChange>
                    </w:rPr>
                  </w:pPr>
                  <w:ins w:id="110" w:author="David Camilo Gomez Medina" w:date="2022-11-11T10:04:00Z">
                    <w:r w:rsidRPr="00C464C9">
                      <w:rPr>
                        <w:rFonts w:ascii="Ancizar Sans" w:hAnsi="Ancizar Sans" w:cs="Calibri"/>
                        <w:color w:val="000000"/>
                        <w:sz w:val="20"/>
                        <w:szCs w:val="22"/>
                        <w:rPrChange w:id="111" w:author="David Camilo Gomez Medina" w:date="2022-11-11T10:05:00Z">
                          <w:rPr>
                            <w:rFonts w:ascii="Ancizar Sans" w:hAnsi="Ancizar Sans" w:cs="Calibri"/>
                            <w:color w:val="000000"/>
                            <w:sz w:val="22"/>
                            <w:szCs w:val="22"/>
                          </w:rPr>
                        </w:rPrChange>
                      </w:rPr>
                      <w:t>16</w:t>
                    </w:r>
                  </w:ins>
                </w:p>
              </w:tc>
              <w:tc>
                <w:tcPr>
                  <w:tcW w:w="1540" w:type="dxa"/>
                  <w:tcBorders>
                    <w:top w:val="nil"/>
                    <w:left w:val="nil"/>
                    <w:bottom w:val="single" w:sz="4" w:space="0" w:color="auto"/>
                    <w:right w:val="single" w:sz="4" w:space="0" w:color="auto"/>
                  </w:tcBorders>
                  <w:shd w:val="clear" w:color="auto" w:fill="auto"/>
                  <w:noWrap/>
                  <w:vAlign w:val="center"/>
                  <w:hideMark/>
                  <w:tcPrChange w:id="112" w:author="David Camilo Gomez Medina" w:date="2022-11-11T10:05:00Z">
                    <w:tcPr>
                      <w:tcW w:w="1540" w:type="dxa"/>
                      <w:tcBorders>
                        <w:top w:val="nil"/>
                        <w:left w:val="nil"/>
                        <w:bottom w:val="single" w:sz="4" w:space="0" w:color="auto"/>
                        <w:right w:val="single" w:sz="4" w:space="0" w:color="auto"/>
                      </w:tcBorders>
                      <w:shd w:val="clear" w:color="auto" w:fill="auto"/>
                      <w:noWrap/>
                      <w:vAlign w:val="center"/>
                      <w:hideMark/>
                    </w:tcPr>
                  </w:tcPrChange>
                </w:tcPr>
                <w:p w14:paraId="08CE427F" w14:textId="77777777" w:rsidR="00C464C9" w:rsidRPr="00C464C9" w:rsidRDefault="00C464C9" w:rsidP="00C464C9">
                  <w:pPr>
                    <w:jc w:val="center"/>
                    <w:rPr>
                      <w:ins w:id="113" w:author="David Camilo Gomez Medina" w:date="2022-11-11T10:04:00Z"/>
                      <w:rFonts w:ascii="Ancizar Sans" w:hAnsi="Ancizar Sans" w:cs="Calibri"/>
                      <w:color w:val="000000"/>
                      <w:sz w:val="20"/>
                      <w:szCs w:val="22"/>
                      <w:rPrChange w:id="114" w:author="David Camilo Gomez Medina" w:date="2022-11-11T10:05:00Z">
                        <w:rPr>
                          <w:ins w:id="115" w:author="David Camilo Gomez Medina" w:date="2022-11-11T10:04:00Z"/>
                          <w:rFonts w:ascii="Ancizar Sans" w:hAnsi="Ancizar Sans" w:cs="Calibri"/>
                          <w:color w:val="000000"/>
                          <w:sz w:val="22"/>
                          <w:szCs w:val="22"/>
                        </w:rPr>
                      </w:rPrChange>
                    </w:rPr>
                  </w:pPr>
                  <w:ins w:id="116" w:author="David Camilo Gomez Medina" w:date="2022-11-11T10:04:00Z">
                    <w:r w:rsidRPr="00C464C9">
                      <w:rPr>
                        <w:rFonts w:ascii="Ancizar Sans" w:hAnsi="Ancizar Sans" w:cs="Calibri"/>
                        <w:color w:val="000000"/>
                        <w:sz w:val="20"/>
                        <w:szCs w:val="22"/>
                        <w:rPrChange w:id="117" w:author="David Camilo Gomez Medina" w:date="2022-11-11T10:05:00Z">
                          <w:rPr>
                            <w:rFonts w:ascii="Ancizar Sans" w:hAnsi="Ancizar Sans" w:cs="Calibri"/>
                            <w:color w:val="000000"/>
                            <w:sz w:val="22"/>
                            <w:szCs w:val="22"/>
                          </w:rPr>
                        </w:rPrChange>
                      </w:rPr>
                      <w:t>$ 200.000,00</w:t>
                    </w:r>
                  </w:ins>
                </w:p>
              </w:tc>
              <w:tc>
                <w:tcPr>
                  <w:tcW w:w="1780" w:type="dxa"/>
                  <w:tcBorders>
                    <w:top w:val="nil"/>
                    <w:left w:val="nil"/>
                    <w:bottom w:val="single" w:sz="4" w:space="0" w:color="auto"/>
                    <w:right w:val="single" w:sz="8" w:space="0" w:color="auto"/>
                  </w:tcBorders>
                  <w:shd w:val="clear" w:color="auto" w:fill="auto"/>
                  <w:noWrap/>
                  <w:vAlign w:val="center"/>
                  <w:hideMark/>
                  <w:tcPrChange w:id="118" w:author="David Camilo Gomez Medina" w:date="2022-11-11T10:05:00Z">
                    <w:tcPr>
                      <w:tcW w:w="1780" w:type="dxa"/>
                      <w:tcBorders>
                        <w:top w:val="nil"/>
                        <w:left w:val="nil"/>
                        <w:bottom w:val="single" w:sz="4" w:space="0" w:color="auto"/>
                        <w:right w:val="single" w:sz="8" w:space="0" w:color="auto"/>
                      </w:tcBorders>
                      <w:shd w:val="clear" w:color="auto" w:fill="auto"/>
                      <w:noWrap/>
                      <w:vAlign w:val="center"/>
                      <w:hideMark/>
                    </w:tcPr>
                  </w:tcPrChange>
                </w:tcPr>
                <w:p w14:paraId="6BD9B71C" w14:textId="77777777" w:rsidR="00C464C9" w:rsidRPr="00C464C9" w:rsidRDefault="00C464C9" w:rsidP="00C464C9">
                  <w:pPr>
                    <w:jc w:val="center"/>
                    <w:rPr>
                      <w:ins w:id="119" w:author="David Camilo Gomez Medina" w:date="2022-11-11T10:04:00Z"/>
                      <w:rFonts w:ascii="Ancizar Sans" w:hAnsi="Ancizar Sans" w:cs="Calibri"/>
                      <w:color w:val="000000"/>
                      <w:sz w:val="20"/>
                      <w:szCs w:val="22"/>
                      <w:rPrChange w:id="120" w:author="David Camilo Gomez Medina" w:date="2022-11-11T10:05:00Z">
                        <w:rPr>
                          <w:ins w:id="121" w:author="David Camilo Gomez Medina" w:date="2022-11-11T10:04:00Z"/>
                          <w:rFonts w:ascii="Ancizar Sans" w:hAnsi="Ancizar Sans" w:cs="Calibri"/>
                          <w:color w:val="000000"/>
                          <w:sz w:val="22"/>
                          <w:szCs w:val="22"/>
                        </w:rPr>
                      </w:rPrChange>
                    </w:rPr>
                  </w:pPr>
                  <w:ins w:id="122" w:author="David Camilo Gomez Medina" w:date="2022-11-11T10:04:00Z">
                    <w:r w:rsidRPr="00C464C9">
                      <w:rPr>
                        <w:rFonts w:ascii="Ancizar Sans" w:hAnsi="Ancizar Sans" w:cs="Calibri"/>
                        <w:color w:val="000000"/>
                        <w:sz w:val="20"/>
                        <w:szCs w:val="22"/>
                        <w:rPrChange w:id="123" w:author="David Camilo Gomez Medina" w:date="2022-11-11T10:05:00Z">
                          <w:rPr>
                            <w:rFonts w:ascii="Ancizar Sans" w:hAnsi="Ancizar Sans" w:cs="Calibri"/>
                            <w:color w:val="000000"/>
                            <w:sz w:val="22"/>
                            <w:szCs w:val="22"/>
                          </w:rPr>
                        </w:rPrChange>
                      </w:rPr>
                      <w:t>$ 3.200.000,00</w:t>
                    </w:r>
                  </w:ins>
                </w:p>
              </w:tc>
            </w:tr>
            <w:tr w:rsidR="00C464C9" w:rsidRPr="00C464C9" w14:paraId="0474972C" w14:textId="77777777" w:rsidTr="00C464C9">
              <w:trPr>
                <w:trHeight w:val="300"/>
                <w:jc w:val="center"/>
                <w:ins w:id="124" w:author="David Camilo Gomez Medina" w:date="2022-11-11T10:04:00Z"/>
                <w:trPrChange w:id="125" w:author="David Camilo Gomez Medina" w:date="2022-11-11T10:05:00Z">
                  <w:trPr>
                    <w:trHeight w:val="300"/>
                  </w:trPr>
                </w:trPrChange>
              </w:trPr>
              <w:tc>
                <w:tcPr>
                  <w:tcW w:w="1200" w:type="dxa"/>
                  <w:tcBorders>
                    <w:top w:val="nil"/>
                    <w:left w:val="single" w:sz="8" w:space="0" w:color="auto"/>
                    <w:bottom w:val="single" w:sz="4" w:space="0" w:color="auto"/>
                    <w:right w:val="single" w:sz="4" w:space="0" w:color="auto"/>
                  </w:tcBorders>
                  <w:shd w:val="clear" w:color="auto" w:fill="auto"/>
                  <w:noWrap/>
                  <w:vAlign w:val="center"/>
                  <w:hideMark/>
                  <w:tcPrChange w:id="126" w:author="David Camilo Gomez Medina" w:date="2022-11-11T10:05:00Z">
                    <w:tcPr>
                      <w:tcW w:w="12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6D7C541B" w14:textId="77777777" w:rsidR="00C464C9" w:rsidRPr="00C464C9" w:rsidRDefault="00C464C9" w:rsidP="00C464C9">
                  <w:pPr>
                    <w:jc w:val="center"/>
                    <w:rPr>
                      <w:ins w:id="127" w:author="David Camilo Gomez Medina" w:date="2022-11-11T10:04:00Z"/>
                      <w:rFonts w:ascii="Ancizar Sans" w:hAnsi="Ancizar Sans" w:cs="Calibri"/>
                      <w:color w:val="000000"/>
                      <w:sz w:val="20"/>
                      <w:szCs w:val="22"/>
                      <w:rPrChange w:id="128" w:author="David Camilo Gomez Medina" w:date="2022-11-11T10:05:00Z">
                        <w:rPr>
                          <w:ins w:id="129" w:author="David Camilo Gomez Medina" w:date="2022-11-11T10:04:00Z"/>
                          <w:rFonts w:ascii="Ancizar Sans" w:hAnsi="Ancizar Sans" w:cs="Calibri"/>
                          <w:color w:val="000000"/>
                          <w:sz w:val="22"/>
                          <w:szCs w:val="22"/>
                        </w:rPr>
                      </w:rPrChange>
                    </w:rPr>
                  </w:pPr>
                  <w:ins w:id="130" w:author="David Camilo Gomez Medina" w:date="2022-11-11T10:04:00Z">
                    <w:r w:rsidRPr="00C464C9">
                      <w:rPr>
                        <w:rFonts w:ascii="Ancizar Sans" w:hAnsi="Ancizar Sans" w:cs="Calibri"/>
                        <w:color w:val="000000"/>
                        <w:sz w:val="20"/>
                        <w:szCs w:val="22"/>
                        <w:rPrChange w:id="131" w:author="David Camilo Gomez Medina" w:date="2022-11-11T10:05:00Z">
                          <w:rPr>
                            <w:rFonts w:ascii="Ancizar Sans" w:hAnsi="Ancizar Sans" w:cs="Calibri"/>
                            <w:color w:val="000000"/>
                            <w:sz w:val="22"/>
                            <w:szCs w:val="22"/>
                          </w:rPr>
                        </w:rPrChange>
                      </w:rPr>
                      <w:t>Codirectora</w:t>
                    </w:r>
                  </w:ins>
                </w:p>
              </w:tc>
              <w:tc>
                <w:tcPr>
                  <w:tcW w:w="1200" w:type="dxa"/>
                  <w:tcBorders>
                    <w:top w:val="nil"/>
                    <w:left w:val="nil"/>
                    <w:bottom w:val="single" w:sz="4" w:space="0" w:color="auto"/>
                    <w:right w:val="single" w:sz="4" w:space="0" w:color="auto"/>
                  </w:tcBorders>
                  <w:shd w:val="clear" w:color="auto" w:fill="auto"/>
                  <w:noWrap/>
                  <w:vAlign w:val="center"/>
                  <w:hideMark/>
                  <w:tcPrChange w:id="132" w:author="David Camilo Gomez Medina" w:date="2022-11-11T10:05:00Z">
                    <w:tcPr>
                      <w:tcW w:w="1200" w:type="dxa"/>
                      <w:tcBorders>
                        <w:top w:val="nil"/>
                        <w:left w:val="nil"/>
                        <w:bottom w:val="single" w:sz="4" w:space="0" w:color="auto"/>
                        <w:right w:val="single" w:sz="4" w:space="0" w:color="auto"/>
                      </w:tcBorders>
                      <w:shd w:val="clear" w:color="auto" w:fill="auto"/>
                      <w:noWrap/>
                      <w:vAlign w:val="center"/>
                      <w:hideMark/>
                    </w:tcPr>
                  </w:tcPrChange>
                </w:tcPr>
                <w:p w14:paraId="55B37376" w14:textId="77777777" w:rsidR="00C464C9" w:rsidRPr="00C464C9" w:rsidRDefault="00C464C9" w:rsidP="00C464C9">
                  <w:pPr>
                    <w:jc w:val="center"/>
                    <w:rPr>
                      <w:ins w:id="133" w:author="David Camilo Gomez Medina" w:date="2022-11-11T10:04:00Z"/>
                      <w:rFonts w:ascii="Ancizar Sans" w:hAnsi="Ancizar Sans" w:cs="Calibri"/>
                      <w:color w:val="000000"/>
                      <w:sz w:val="20"/>
                      <w:szCs w:val="22"/>
                      <w:rPrChange w:id="134" w:author="David Camilo Gomez Medina" w:date="2022-11-11T10:05:00Z">
                        <w:rPr>
                          <w:ins w:id="135" w:author="David Camilo Gomez Medina" w:date="2022-11-11T10:04:00Z"/>
                          <w:rFonts w:ascii="Ancizar Sans" w:hAnsi="Ancizar Sans" w:cs="Calibri"/>
                          <w:color w:val="000000"/>
                          <w:sz w:val="22"/>
                          <w:szCs w:val="22"/>
                        </w:rPr>
                      </w:rPrChange>
                    </w:rPr>
                  </w:pPr>
                  <w:ins w:id="136" w:author="David Camilo Gomez Medina" w:date="2022-11-11T10:04:00Z">
                    <w:r w:rsidRPr="00C464C9">
                      <w:rPr>
                        <w:rFonts w:ascii="Ancizar Sans" w:hAnsi="Ancizar Sans" w:cs="Calibri"/>
                        <w:color w:val="000000"/>
                        <w:sz w:val="20"/>
                        <w:szCs w:val="22"/>
                        <w:rPrChange w:id="137" w:author="David Camilo Gomez Medina" w:date="2022-11-11T10:05:00Z">
                          <w:rPr>
                            <w:rFonts w:ascii="Ancizar Sans" w:hAnsi="Ancizar Sans" w:cs="Calibri"/>
                            <w:color w:val="000000"/>
                            <w:sz w:val="22"/>
                            <w:szCs w:val="22"/>
                          </w:rPr>
                        </w:rPrChange>
                      </w:rPr>
                      <w:t>UNAL</w:t>
                    </w:r>
                  </w:ins>
                </w:p>
              </w:tc>
              <w:tc>
                <w:tcPr>
                  <w:tcW w:w="1200" w:type="dxa"/>
                  <w:tcBorders>
                    <w:top w:val="nil"/>
                    <w:left w:val="nil"/>
                    <w:bottom w:val="single" w:sz="4" w:space="0" w:color="auto"/>
                    <w:right w:val="single" w:sz="4" w:space="0" w:color="auto"/>
                  </w:tcBorders>
                  <w:shd w:val="clear" w:color="auto" w:fill="auto"/>
                  <w:noWrap/>
                  <w:vAlign w:val="center"/>
                  <w:hideMark/>
                  <w:tcPrChange w:id="138" w:author="David Camilo Gomez Medina" w:date="2022-11-11T10:05:00Z">
                    <w:tcPr>
                      <w:tcW w:w="1200" w:type="dxa"/>
                      <w:tcBorders>
                        <w:top w:val="nil"/>
                        <w:left w:val="nil"/>
                        <w:bottom w:val="single" w:sz="4" w:space="0" w:color="auto"/>
                        <w:right w:val="single" w:sz="4" w:space="0" w:color="auto"/>
                      </w:tcBorders>
                      <w:shd w:val="clear" w:color="auto" w:fill="auto"/>
                      <w:noWrap/>
                      <w:vAlign w:val="center"/>
                      <w:hideMark/>
                    </w:tcPr>
                  </w:tcPrChange>
                </w:tcPr>
                <w:p w14:paraId="6061662F" w14:textId="77777777" w:rsidR="00C464C9" w:rsidRPr="00C464C9" w:rsidRDefault="00C464C9" w:rsidP="00C464C9">
                  <w:pPr>
                    <w:jc w:val="center"/>
                    <w:rPr>
                      <w:ins w:id="139" w:author="David Camilo Gomez Medina" w:date="2022-11-11T10:04:00Z"/>
                      <w:rFonts w:ascii="Ancizar Sans" w:hAnsi="Ancizar Sans" w:cs="Calibri"/>
                      <w:color w:val="000000"/>
                      <w:sz w:val="20"/>
                      <w:szCs w:val="22"/>
                      <w:rPrChange w:id="140" w:author="David Camilo Gomez Medina" w:date="2022-11-11T10:05:00Z">
                        <w:rPr>
                          <w:ins w:id="141" w:author="David Camilo Gomez Medina" w:date="2022-11-11T10:04:00Z"/>
                          <w:rFonts w:ascii="Ancizar Sans" w:hAnsi="Ancizar Sans" w:cs="Calibri"/>
                          <w:color w:val="000000"/>
                          <w:sz w:val="22"/>
                          <w:szCs w:val="22"/>
                        </w:rPr>
                      </w:rPrChange>
                    </w:rPr>
                  </w:pPr>
                  <w:ins w:id="142" w:author="David Camilo Gomez Medina" w:date="2022-11-11T10:04:00Z">
                    <w:r w:rsidRPr="00C464C9">
                      <w:rPr>
                        <w:rFonts w:ascii="Ancizar Sans" w:hAnsi="Ancizar Sans" w:cs="Calibri"/>
                        <w:color w:val="000000"/>
                        <w:sz w:val="20"/>
                        <w:szCs w:val="22"/>
                        <w:rPrChange w:id="143" w:author="David Camilo Gomez Medina" w:date="2022-11-11T10:05:00Z">
                          <w:rPr>
                            <w:rFonts w:ascii="Ancizar Sans" w:hAnsi="Ancizar Sans" w:cs="Calibri"/>
                            <w:color w:val="000000"/>
                            <w:sz w:val="22"/>
                            <w:szCs w:val="22"/>
                          </w:rPr>
                        </w:rPrChange>
                      </w:rPr>
                      <w:t>HORAS</w:t>
                    </w:r>
                  </w:ins>
                </w:p>
              </w:tc>
              <w:tc>
                <w:tcPr>
                  <w:tcW w:w="1200" w:type="dxa"/>
                  <w:tcBorders>
                    <w:top w:val="nil"/>
                    <w:left w:val="nil"/>
                    <w:bottom w:val="single" w:sz="4" w:space="0" w:color="auto"/>
                    <w:right w:val="single" w:sz="4" w:space="0" w:color="auto"/>
                  </w:tcBorders>
                  <w:shd w:val="clear" w:color="auto" w:fill="auto"/>
                  <w:noWrap/>
                  <w:vAlign w:val="center"/>
                  <w:hideMark/>
                  <w:tcPrChange w:id="144" w:author="David Camilo Gomez Medina" w:date="2022-11-11T10:05:00Z">
                    <w:tcPr>
                      <w:tcW w:w="1200" w:type="dxa"/>
                      <w:tcBorders>
                        <w:top w:val="nil"/>
                        <w:left w:val="nil"/>
                        <w:bottom w:val="single" w:sz="4" w:space="0" w:color="auto"/>
                        <w:right w:val="single" w:sz="4" w:space="0" w:color="auto"/>
                      </w:tcBorders>
                      <w:shd w:val="clear" w:color="auto" w:fill="auto"/>
                      <w:noWrap/>
                      <w:vAlign w:val="center"/>
                      <w:hideMark/>
                    </w:tcPr>
                  </w:tcPrChange>
                </w:tcPr>
                <w:p w14:paraId="1399FDA2" w14:textId="77777777" w:rsidR="00C464C9" w:rsidRPr="00C464C9" w:rsidRDefault="00C464C9" w:rsidP="00C464C9">
                  <w:pPr>
                    <w:jc w:val="center"/>
                    <w:rPr>
                      <w:ins w:id="145" w:author="David Camilo Gomez Medina" w:date="2022-11-11T10:04:00Z"/>
                      <w:rFonts w:ascii="Ancizar Sans" w:hAnsi="Ancizar Sans" w:cs="Calibri"/>
                      <w:color w:val="000000"/>
                      <w:sz w:val="20"/>
                      <w:szCs w:val="22"/>
                      <w:rPrChange w:id="146" w:author="David Camilo Gomez Medina" w:date="2022-11-11T10:05:00Z">
                        <w:rPr>
                          <w:ins w:id="147" w:author="David Camilo Gomez Medina" w:date="2022-11-11T10:04:00Z"/>
                          <w:rFonts w:ascii="Ancizar Sans" w:hAnsi="Ancizar Sans" w:cs="Calibri"/>
                          <w:color w:val="000000"/>
                          <w:sz w:val="22"/>
                          <w:szCs w:val="22"/>
                        </w:rPr>
                      </w:rPrChange>
                    </w:rPr>
                  </w:pPr>
                  <w:ins w:id="148" w:author="David Camilo Gomez Medina" w:date="2022-11-11T10:04:00Z">
                    <w:r w:rsidRPr="00C464C9">
                      <w:rPr>
                        <w:rFonts w:ascii="Ancizar Sans" w:hAnsi="Ancizar Sans" w:cs="Calibri"/>
                        <w:color w:val="000000"/>
                        <w:sz w:val="20"/>
                        <w:szCs w:val="22"/>
                        <w:rPrChange w:id="149" w:author="David Camilo Gomez Medina" w:date="2022-11-11T10:05:00Z">
                          <w:rPr>
                            <w:rFonts w:ascii="Ancizar Sans" w:hAnsi="Ancizar Sans" w:cs="Calibri"/>
                            <w:color w:val="000000"/>
                            <w:sz w:val="22"/>
                            <w:szCs w:val="22"/>
                          </w:rPr>
                        </w:rPrChange>
                      </w:rPr>
                      <w:t>16</w:t>
                    </w:r>
                  </w:ins>
                </w:p>
              </w:tc>
              <w:tc>
                <w:tcPr>
                  <w:tcW w:w="1540" w:type="dxa"/>
                  <w:tcBorders>
                    <w:top w:val="nil"/>
                    <w:left w:val="nil"/>
                    <w:bottom w:val="single" w:sz="4" w:space="0" w:color="auto"/>
                    <w:right w:val="single" w:sz="4" w:space="0" w:color="auto"/>
                  </w:tcBorders>
                  <w:shd w:val="clear" w:color="auto" w:fill="auto"/>
                  <w:noWrap/>
                  <w:vAlign w:val="center"/>
                  <w:hideMark/>
                  <w:tcPrChange w:id="150" w:author="David Camilo Gomez Medina" w:date="2022-11-11T10:05:00Z">
                    <w:tcPr>
                      <w:tcW w:w="1540" w:type="dxa"/>
                      <w:tcBorders>
                        <w:top w:val="nil"/>
                        <w:left w:val="nil"/>
                        <w:bottom w:val="single" w:sz="4" w:space="0" w:color="auto"/>
                        <w:right w:val="single" w:sz="4" w:space="0" w:color="auto"/>
                      </w:tcBorders>
                      <w:shd w:val="clear" w:color="auto" w:fill="auto"/>
                      <w:noWrap/>
                      <w:vAlign w:val="center"/>
                      <w:hideMark/>
                    </w:tcPr>
                  </w:tcPrChange>
                </w:tcPr>
                <w:p w14:paraId="15A3DA30" w14:textId="77777777" w:rsidR="00C464C9" w:rsidRPr="00C464C9" w:rsidRDefault="00C464C9" w:rsidP="00C464C9">
                  <w:pPr>
                    <w:jc w:val="center"/>
                    <w:rPr>
                      <w:ins w:id="151" w:author="David Camilo Gomez Medina" w:date="2022-11-11T10:04:00Z"/>
                      <w:rFonts w:ascii="Ancizar Sans" w:hAnsi="Ancizar Sans" w:cs="Calibri"/>
                      <w:color w:val="000000"/>
                      <w:sz w:val="20"/>
                      <w:szCs w:val="22"/>
                      <w:rPrChange w:id="152" w:author="David Camilo Gomez Medina" w:date="2022-11-11T10:05:00Z">
                        <w:rPr>
                          <w:ins w:id="153" w:author="David Camilo Gomez Medina" w:date="2022-11-11T10:04:00Z"/>
                          <w:rFonts w:ascii="Ancizar Sans" w:hAnsi="Ancizar Sans" w:cs="Calibri"/>
                          <w:color w:val="000000"/>
                          <w:sz w:val="22"/>
                          <w:szCs w:val="22"/>
                        </w:rPr>
                      </w:rPrChange>
                    </w:rPr>
                  </w:pPr>
                  <w:ins w:id="154" w:author="David Camilo Gomez Medina" w:date="2022-11-11T10:04:00Z">
                    <w:r w:rsidRPr="00C464C9">
                      <w:rPr>
                        <w:rFonts w:ascii="Ancizar Sans" w:hAnsi="Ancizar Sans" w:cs="Calibri"/>
                        <w:color w:val="000000"/>
                        <w:sz w:val="20"/>
                        <w:szCs w:val="22"/>
                        <w:rPrChange w:id="155" w:author="David Camilo Gomez Medina" w:date="2022-11-11T10:05:00Z">
                          <w:rPr>
                            <w:rFonts w:ascii="Ancizar Sans" w:hAnsi="Ancizar Sans" w:cs="Calibri"/>
                            <w:color w:val="000000"/>
                            <w:sz w:val="22"/>
                            <w:szCs w:val="22"/>
                          </w:rPr>
                        </w:rPrChange>
                      </w:rPr>
                      <w:t>$ 150.000,00</w:t>
                    </w:r>
                  </w:ins>
                </w:p>
              </w:tc>
              <w:tc>
                <w:tcPr>
                  <w:tcW w:w="1780" w:type="dxa"/>
                  <w:tcBorders>
                    <w:top w:val="nil"/>
                    <w:left w:val="nil"/>
                    <w:bottom w:val="single" w:sz="4" w:space="0" w:color="auto"/>
                    <w:right w:val="single" w:sz="8" w:space="0" w:color="auto"/>
                  </w:tcBorders>
                  <w:shd w:val="clear" w:color="auto" w:fill="auto"/>
                  <w:noWrap/>
                  <w:vAlign w:val="center"/>
                  <w:hideMark/>
                  <w:tcPrChange w:id="156" w:author="David Camilo Gomez Medina" w:date="2022-11-11T10:05:00Z">
                    <w:tcPr>
                      <w:tcW w:w="1780" w:type="dxa"/>
                      <w:tcBorders>
                        <w:top w:val="nil"/>
                        <w:left w:val="nil"/>
                        <w:bottom w:val="single" w:sz="4" w:space="0" w:color="auto"/>
                        <w:right w:val="single" w:sz="8" w:space="0" w:color="auto"/>
                      </w:tcBorders>
                      <w:shd w:val="clear" w:color="auto" w:fill="auto"/>
                      <w:noWrap/>
                      <w:vAlign w:val="center"/>
                      <w:hideMark/>
                    </w:tcPr>
                  </w:tcPrChange>
                </w:tcPr>
                <w:p w14:paraId="49F62EF7" w14:textId="77777777" w:rsidR="00C464C9" w:rsidRPr="00C464C9" w:rsidRDefault="00C464C9" w:rsidP="00C464C9">
                  <w:pPr>
                    <w:jc w:val="center"/>
                    <w:rPr>
                      <w:ins w:id="157" w:author="David Camilo Gomez Medina" w:date="2022-11-11T10:04:00Z"/>
                      <w:rFonts w:ascii="Ancizar Sans" w:hAnsi="Ancizar Sans" w:cs="Calibri"/>
                      <w:color w:val="000000"/>
                      <w:sz w:val="20"/>
                      <w:szCs w:val="22"/>
                      <w:rPrChange w:id="158" w:author="David Camilo Gomez Medina" w:date="2022-11-11T10:05:00Z">
                        <w:rPr>
                          <w:ins w:id="159" w:author="David Camilo Gomez Medina" w:date="2022-11-11T10:04:00Z"/>
                          <w:rFonts w:ascii="Ancizar Sans" w:hAnsi="Ancizar Sans" w:cs="Calibri"/>
                          <w:color w:val="000000"/>
                          <w:sz w:val="22"/>
                          <w:szCs w:val="22"/>
                        </w:rPr>
                      </w:rPrChange>
                    </w:rPr>
                  </w:pPr>
                  <w:ins w:id="160" w:author="David Camilo Gomez Medina" w:date="2022-11-11T10:04:00Z">
                    <w:r w:rsidRPr="00C464C9">
                      <w:rPr>
                        <w:rFonts w:ascii="Ancizar Sans" w:hAnsi="Ancizar Sans" w:cs="Calibri"/>
                        <w:color w:val="000000"/>
                        <w:sz w:val="20"/>
                        <w:szCs w:val="22"/>
                        <w:rPrChange w:id="161" w:author="David Camilo Gomez Medina" w:date="2022-11-11T10:05:00Z">
                          <w:rPr>
                            <w:rFonts w:ascii="Ancizar Sans" w:hAnsi="Ancizar Sans" w:cs="Calibri"/>
                            <w:color w:val="000000"/>
                            <w:sz w:val="22"/>
                            <w:szCs w:val="22"/>
                          </w:rPr>
                        </w:rPrChange>
                      </w:rPr>
                      <w:t>$ 2.400.000,00</w:t>
                    </w:r>
                  </w:ins>
                </w:p>
              </w:tc>
            </w:tr>
            <w:tr w:rsidR="00C464C9" w:rsidRPr="00C464C9" w14:paraId="6EFAC2B0" w14:textId="77777777" w:rsidTr="00C464C9">
              <w:trPr>
                <w:trHeight w:val="300"/>
                <w:jc w:val="center"/>
                <w:ins w:id="162" w:author="David Camilo Gomez Medina" w:date="2022-11-11T10:04:00Z"/>
                <w:trPrChange w:id="163" w:author="David Camilo Gomez Medina" w:date="2022-11-11T10:05:00Z">
                  <w:trPr>
                    <w:trHeight w:val="300"/>
                  </w:trPr>
                </w:trPrChange>
              </w:trPr>
              <w:tc>
                <w:tcPr>
                  <w:tcW w:w="1200" w:type="dxa"/>
                  <w:tcBorders>
                    <w:top w:val="nil"/>
                    <w:left w:val="single" w:sz="8" w:space="0" w:color="auto"/>
                    <w:bottom w:val="single" w:sz="4" w:space="0" w:color="auto"/>
                    <w:right w:val="single" w:sz="4" w:space="0" w:color="auto"/>
                  </w:tcBorders>
                  <w:shd w:val="clear" w:color="auto" w:fill="auto"/>
                  <w:noWrap/>
                  <w:vAlign w:val="center"/>
                  <w:hideMark/>
                  <w:tcPrChange w:id="164" w:author="David Camilo Gomez Medina" w:date="2022-11-11T10:05:00Z">
                    <w:tcPr>
                      <w:tcW w:w="12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7D81382" w14:textId="77777777" w:rsidR="00C464C9" w:rsidRPr="00C464C9" w:rsidRDefault="00C464C9" w:rsidP="00C464C9">
                  <w:pPr>
                    <w:jc w:val="center"/>
                    <w:rPr>
                      <w:ins w:id="165" w:author="David Camilo Gomez Medina" w:date="2022-11-11T10:04:00Z"/>
                      <w:rFonts w:ascii="Ancizar Sans" w:hAnsi="Ancizar Sans" w:cs="Calibri"/>
                      <w:color w:val="000000"/>
                      <w:sz w:val="20"/>
                      <w:szCs w:val="22"/>
                      <w:rPrChange w:id="166" w:author="David Camilo Gomez Medina" w:date="2022-11-11T10:05:00Z">
                        <w:rPr>
                          <w:ins w:id="167" w:author="David Camilo Gomez Medina" w:date="2022-11-11T10:04:00Z"/>
                          <w:rFonts w:ascii="Ancizar Sans" w:hAnsi="Ancizar Sans" w:cs="Calibri"/>
                          <w:color w:val="000000"/>
                          <w:sz w:val="22"/>
                          <w:szCs w:val="22"/>
                        </w:rPr>
                      </w:rPrChange>
                    </w:rPr>
                  </w:pPr>
                  <w:ins w:id="168" w:author="David Camilo Gomez Medina" w:date="2022-11-11T10:04:00Z">
                    <w:r w:rsidRPr="00C464C9">
                      <w:rPr>
                        <w:rFonts w:ascii="Ancizar Sans" w:hAnsi="Ancizar Sans" w:cs="Calibri"/>
                        <w:color w:val="000000"/>
                        <w:sz w:val="20"/>
                        <w:szCs w:val="22"/>
                        <w:rPrChange w:id="169" w:author="David Camilo Gomez Medina" w:date="2022-11-11T10:05:00Z">
                          <w:rPr>
                            <w:rFonts w:ascii="Ancizar Sans" w:hAnsi="Ancizar Sans" w:cs="Calibri"/>
                            <w:color w:val="000000"/>
                            <w:sz w:val="22"/>
                            <w:szCs w:val="22"/>
                          </w:rPr>
                        </w:rPrChange>
                      </w:rPr>
                      <w:t>Proponente</w:t>
                    </w:r>
                  </w:ins>
                </w:p>
              </w:tc>
              <w:tc>
                <w:tcPr>
                  <w:tcW w:w="1200" w:type="dxa"/>
                  <w:tcBorders>
                    <w:top w:val="nil"/>
                    <w:left w:val="nil"/>
                    <w:bottom w:val="single" w:sz="4" w:space="0" w:color="auto"/>
                    <w:right w:val="single" w:sz="4" w:space="0" w:color="auto"/>
                  </w:tcBorders>
                  <w:shd w:val="clear" w:color="auto" w:fill="auto"/>
                  <w:noWrap/>
                  <w:vAlign w:val="center"/>
                  <w:hideMark/>
                  <w:tcPrChange w:id="170" w:author="David Camilo Gomez Medina" w:date="2022-11-11T10:05:00Z">
                    <w:tcPr>
                      <w:tcW w:w="1200" w:type="dxa"/>
                      <w:tcBorders>
                        <w:top w:val="nil"/>
                        <w:left w:val="nil"/>
                        <w:bottom w:val="single" w:sz="4" w:space="0" w:color="auto"/>
                        <w:right w:val="single" w:sz="4" w:space="0" w:color="auto"/>
                      </w:tcBorders>
                      <w:shd w:val="clear" w:color="auto" w:fill="auto"/>
                      <w:noWrap/>
                      <w:vAlign w:val="center"/>
                      <w:hideMark/>
                    </w:tcPr>
                  </w:tcPrChange>
                </w:tcPr>
                <w:p w14:paraId="07710F43" w14:textId="77777777" w:rsidR="00C464C9" w:rsidRPr="00C464C9" w:rsidRDefault="00C464C9" w:rsidP="00C464C9">
                  <w:pPr>
                    <w:jc w:val="center"/>
                    <w:rPr>
                      <w:ins w:id="171" w:author="David Camilo Gomez Medina" w:date="2022-11-11T10:04:00Z"/>
                      <w:rFonts w:ascii="Ancizar Sans" w:hAnsi="Ancizar Sans" w:cs="Calibri"/>
                      <w:color w:val="000000"/>
                      <w:sz w:val="20"/>
                      <w:szCs w:val="22"/>
                      <w:rPrChange w:id="172" w:author="David Camilo Gomez Medina" w:date="2022-11-11T10:05:00Z">
                        <w:rPr>
                          <w:ins w:id="173" w:author="David Camilo Gomez Medina" w:date="2022-11-11T10:04:00Z"/>
                          <w:rFonts w:ascii="Ancizar Sans" w:hAnsi="Ancizar Sans" w:cs="Calibri"/>
                          <w:color w:val="000000"/>
                          <w:sz w:val="22"/>
                          <w:szCs w:val="22"/>
                        </w:rPr>
                      </w:rPrChange>
                    </w:rPr>
                  </w:pPr>
                  <w:ins w:id="174" w:author="David Camilo Gomez Medina" w:date="2022-11-11T10:04:00Z">
                    <w:r w:rsidRPr="00C464C9">
                      <w:rPr>
                        <w:rFonts w:ascii="Ancizar Sans" w:hAnsi="Ancizar Sans" w:cs="Calibri"/>
                        <w:color w:val="000000"/>
                        <w:sz w:val="20"/>
                        <w:szCs w:val="22"/>
                        <w:rPrChange w:id="175" w:author="David Camilo Gomez Medina" w:date="2022-11-11T10:05:00Z">
                          <w:rPr>
                            <w:rFonts w:ascii="Ancizar Sans" w:hAnsi="Ancizar Sans" w:cs="Calibri"/>
                            <w:color w:val="000000"/>
                            <w:sz w:val="22"/>
                            <w:szCs w:val="22"/>
                          </w:rPr>
                        </w:rPrChange>
                      </w:rPr>
                      <w:t>PROPIOS</w:t>
                    </w:r>
                  </w:ins>
                </w:p>
              </w:tc>
              <w:tc>
                <w:tcPr>
                  <w:tcW w:w="1200" w:type="dxa"/>
                  <w:tcBorders>
                    <w:top w:val="nil"/>
                    <w:left w:val="nil"/>
                    <w:bottom w:val="single" w:sz="4" w:space="0" w:color="auto"/>
                    <w:right w:val="single" w:sz="4" w:space="0" w:color="auto"/>
                  </w:tcBorders>
                  <w:shd w:val="clear" w:color="auto" w:fill="auto"/>
                  <w:noWrap/>
                  <w:vAlign w:val="center"/>
                  <w:hideMark/>
                  <w:tcPrChange w:id="176" w:author="David Camilo Gomez Medina" w:date="2022-11-11T10:05:00Z">
                    <w:tcPr>
                      <w:tcW w:w="1200" w:type="dxa"/>
                      <w:tcBorders>
                        <w:top w:val="nil"/>
                        <w:left w:val="nil"/>
                        <w:bottom w:val="single" w:sz="4" w:space="0" w:color="auto"/>
                        <w:right w:val="single" w:sz="4" w:space="0" w:color="auto"/>
                      </w:tcBorders>
                      <w:shd w:val="clear" w:color="auto" w:fill="auto"/>
                      <w:noWrap/>
                      <w:vAlign w:val="center"/>
                      <w:hideMark/>
                    </w:tcPr>
                  </w:tcPrChange>
                </w:tcPr>
                <w:p w14:paraId="17633730" w14:textId="77777777" w:rsidR="00C464C9" w:rsidRPr="00C464C9" w:rsidRDefault="00C464C9" w:rsidP="00C464C9">
                  <w:pPr>
                    <w:jc w:val="center"/>
                    <w:rPr>
                      <w:ins w:id="177" w:author="David Camilo Gomez Medina" w:date="2022-11-11T10:04:00Z"/>
                      <w:rFonts w:ascii="Ancizar Sans" w:hAnsi="Ancizar Sans" w:cs="Calibri"/>
                      <w:color w:val="000000"/>
                      <w:sz w:val="20"/>
                      <w:szCs w:val="22"/>
                      <w:rPrChange w:id="178" w:author="David Camilo Gomez Medina" w:date="2022-11-11T10:05:00Z">
                        <w:rPr>
                          <w:ins w:id="179" w:author="David Camilo Gomez Medina" w:date="2022-11-11T10:04:00Z"/>
                          <w:rFonts w:ascii="Ancizar Sans" w:hAnsi="Ancizar Sans" w:cs="Calibri"/>
                          <w:color w:val="000000"/>
                          <w:sz w:val="22"/>
                          <w:szCs w:val="22"/>
                        </w:rPr>
                      </w:rPrChange>
                    </w:rPr>
                  </w:pPr>
                  <w:ins w:id="180" w:author="David Camilo Gomez Medina" w:date="2022-11-11T10:04:00Z">
                    <w:r w:rsidRPr="00C464C9">
                      <w:rPr>
                        <w:rFonts w:ascii="Ancizar Sans" w:hAnsi="Ancizar Sans" w:cs="Calibri"/>
                        <w:color w:val="000000"/>
                        <w:sz w:val="20"/>
                        <w:szCs w:val="22"/>
                        <w:rPrChange w:id="181" w:author="David Camilo Gomez Medina" w:date="2022-11-11T10:05:00Z">
                          <w:rPr>
                            <w:rFonts w:ascii="Ancizar Sans" w:hAnsi="Ancizar Sans" w:cs="Calibri"/>
                            <w:color w:val="000000"/>
                            <w:sz w:val="22"/>
                            <w:szCs w:val="22"/>
                          </w:rPr>
                        </w:rPrChange>
                      </w:rPr>
                      <w:t>MES</w:t>
                    </w:r>
                  </w:ins>
                </w:p>
              </w:tc>
              <w:tc>
                <w:tcPr>
                  <w:tcW w:w="1200" w:type="dxa"/>
                  <w:tcBorders>
                    <w:top w:val="nil"/>
                    <w:left w:val="nil"/>
                    <w:bottom w:val="single" w:sz="4" w:space="0" w:color="auto"/>
                    <w:right w:val="single" w:sz="4" w:space="0" w:color="auto"/>
                  </w:tcBorders>
                  <w:shd w:val="clear" w:color="auto" w:fill="auto"/>
                  <w:noWrap/>
                  <w:vAlign w:val="center"/>
                  <w:hideMark/>
                  <w:tcPrChange w:id="182" w:author="David Camilo Gomez Medina" w:date="2022-11-11T10:05:00Z">
                    <w:tcPr>
                      <w:tcW w:w="1200" w:type="dxa"/>
                      <w:tcBorders>
                        <w:top w:val="nil"/>
                        <w:left w:val="nil"/>
                        <w:bottom w:val="single" w:sz="4" w:space="0" w:color="auto"/>
                        <w:right w:val="single" w:sz="4" w:space="0" w:color="auto"/>
                      </w:tcBorders>
                      <w:shd w:val="clear" w:color="auto" w:fill="auto"/>
                      <w:noWrap/>
                      <w:vAlign w:val="center"/>
                      <w:hideMark/>
                    </w:tcPr>
                  </w:tcPrChange>
                </w:tcPr>
                <w:p w14:paraId="5448E89B" w14:textId="77777777" w:rsidR="00C464C9" w:rsidRPr="00C464C9" w:rsidRDefault="00C464C9" w:rsidP="00C464C9">
                  <w:pPr>
                    <w:jc w:val="center"/>
                    <w:rPr>
                      <w:ins w:id="183" w:author="David Camilo Gomez Medina" w:date="2022-11-11T10:04:00Z"/>
                      <w:rFonts w:ascii="Ancizar Sans" w:hAnsi="Ancizar Sans" w:cs="Calibri"/>
                      <w:color w:val="000000"/>
                      <w:sz w:val="20"/>
                      <w:szCs w:val="22"/>
                      <w:rPrChange w:id="184" w:author="David Camilo Gomez Medina" w:date="2022-11-11T10:05:00Z">
                        <w:rPr>
                          <w:ins w:id="185" w:author="David Camilo Gomez Medina" w:date="2022-11-11T10:04:00Z"/>
                          <w:rFonts w:ascii="Ancizar Sans" w:hAnsi="Ancizar Sans" w:cs="Calibri"/>
                          <w:color w:val="000000"/>
                          <w:sz w:val="22"/>
                          <w:szCs w:val="22"/>
                        </w:rPr>
                      </w:rPrChange>
                    </w:rPr>
                  </w:pPr>
                  <w:ins w:id="186" w:author="David Camilo Gomez Medina" w:date="2022-11-11T10:04:00Z">
                    <w:r w:rsidRPr="00C464C9">
                      <w:rPr>
                        <w:rFonts w:ascii="Ancizar Sans" w:hAnsi="Ancizar Sans" w:cs="Calibri"/>
                        <w:color w:val="000000"/>
                        <w:sz w:val="20"/>
                        <w:szCs w:val="22"/>
                        <w:rPrChange w:id="187" w:author="David Camilo Gomez Medina" w:date="2022-11-11T10:05:00Z">
                          <w:rPr>
                            <w:rFonts w:ascii="Ancizar Sans" w:hAnsi="Ancizar Sans" w:cs="Calibri"/>
                            <w:color w:val="000000"/>
                            <w:sz w:val="22"/>
                            <w:szCs w:val="22"/>
                          </w:rPr>
                        </w:rPrChange>
                      </w:rPr>
                      <w:t>4</w:t>
                    </w:r>
                  </w:ins>
                </w:p>
              </w:tc>
              <w:tc>
                <w:tcPr>
                  <w:tcW w:w="1540" w:type="dxa"/>
                  <w:tcBorders>
                    <w:top w:val="nil"/>
                    <w:left w:val="nil"/>
                    <w:bottom w:val="single" w:sz="4" w:space="0" w:color="auto"/>
                    <w:right w:val="single" w:sz="4" w:space="0" w:color="auto"/>
                  </w:tcBorders>
                  <w:shd w:val="clear" w:color="auto" w:fill="auto"/>
                  <w:noWrap/>
                  <w:vAlign w:val="center"/>
                  <w:hideMark/>
                  <w:tcPrChange w:id="188" w:author="David Camilo Gomez Medina" w:date="2022-11-11T10:05:00Z">
                    <w:tcPr>
                      <w:tcW w:w="1540" w:type="dxa"/>
                      <w:tcBorders>
                        <w:top w:val="nil"/>
                        <w:left w:val="nil"/>
                        <w:bottom w:val="single" w:sz="4" w:space="0" w:color="auto"/>
                        <w:right w:val="single" w:sz="4" w:space="0" w:color="auto"/>
                      </w:tcBorders>
                      <w:shd w:val="clear" w:color="auto" w:fill="auto"/>
                      <w:noWrap/>
                      <w:vAlign w:val="center"/>
                      <w:hideMark/>
                    </w:tcPr>
                  </w:tcPrChange>
                </w:tcPr>
                <w:p w14:paraId="0C1056AE" w14:textId="77777777" w:rsidR="00C464C9" w:rsidRPr="00C464C9" w:rsidRDefault="00C464C9" w:rsidP="00C464C9">
                  <w:pPr>
                    <w:jc w:val="center"/>
                    <w:rPr>
                      <w:ins w:id="189" w:author="David Camilo Gomez Medina" w:date="2022-11-11T10:04:00Z"/>
                      <w:rFonts w:ascii="Ancizar Sans" w:hAnsi="Ancizar Sans" w:cs="Calibri"/>
                      <w:color w:val="000000"/>
                      <w:sz w:val="20"/>
                      <w:szCs w:val="22"/>
                      <w:rPrChange w:id="190" w:author="David Camilo Gomez Medina" w:date="2022-11-11T10:05:00Z">
                        <w:rPr>
                          <w:ins w:id="191" w:author="David Camilo Gomez Medina" w:date="2022-11-11T10:04:00Z"/>
                          <w:rFonts w:ascii="Ancizar Sans" w:hAnsi="Ancizar Sans" w:cs="Calibri"/>
                          <w:color w:val="000000"/>
                          <w:sz w:val="22"/>
                          <w:szCs w:val="22"/>
                        </w:rPr>
                      </w:rPrChange>
                    </w:rPr>
                  </w:pPr>
                  <w:ins w:id="192" w:author="David Camilo Gomez Medina" w:date="2022-11-11T10:04:00Z">
                    <w:r w:rsidRPr="00C464C9">
                      <w:rPr>
                        <w:rFonts w:ascii="Ancizar Sans" w:hAnsi="Ancizar Sans" w:cs="Calibri"/>
                        <w:color w:val="000000"/>
                        <w:sz w:val="20"/>
                        <w:szCs w:val="22"/>
                        <w:rPrChange w:id="193" w:author="David Camilo Gomez Medina" w:date="2022-11-11T10:05:00Z">
                          <w:rPr>
                            <w:rFonts w:ascii="Ancizar Sans" w:hAnsi="Ancizar Sans" w:cs="Calibri"/>
                            <w:color w:val="000000"/>
                            <w:sz w:val="22"/>
                            <w:szCs w:val="22"/>
                          </w:rPr>
                        </w:rPrChange>
                      </w:rPr>
                      <w:t>$ 2.000.000,00</w:t>
                    </w:r>
                  </w:ins>
                </w:p>
              </w:tc>
              <w:tc>
                <w:tcPr>
                  <w:tcW w:w="1780" w:type="dxa"/>
                  <w:tcBorders>
                    <w:top w:val="nil"/>
                    <w:left w:val="nil"/>
                    <w:bottom w:val="single" w:sz="4" w:space="0" w:color="auto"/>
                    <w:right w:val="single" w:sz="8" w:space="0" w:color="auto"/>
                  </w:tcBorders>
                  <w:shd w:val="clear" w:color="auto" w:fill="auto"/>
                  <w:noWrap/>
                  <w:vAlign w:val="center"/>
                  <w:hideMark/>
                  <w:tcPrChange w:id="194" w:author="David Camilo Gomez Medina" w:date="2022-11-11T10:05:00Z">
                    <w:tcPr>
                      <w:tcW w:w="1780" w:type="dxa"/>
                      <w:tcBorders>
                        <w:top w:val="nil"/>
                        <w:left w:val="nil"/>
                        <w:bottom w:val="single" w:sz="4" w:space="0" w:color="auto"/>
                        <w:right w:val="single" w:sz="8" w:space="0" w:color="auto"/>
                      </w:tcBorders>
                      <w:shd w:val="clear" w:color="auto" w:fill="auto"/>
                      <w:noWrap/>
                      <w:vAlign w:val="center"/>
                      <w:hideMark/>
                    </w:tcPr>
                  </w:tcPrChange>
                </w:tcPr>
                <w:p w14:paraId="69DA18EA" w14:textId="77777777" w:rsidR="00C464C9" w:rsidRPr="00C464C9" w:rsidRDefault="00C464C9" w:rsidP="00C464C9">
                  <w:pPr>
                    <w:jc w:val="center"/>
                    <w:rPr>
                      <w:ins w:id="195" w:author="David Camilo Gomez Medina" w:date="2022-11-11T10:04:00Z"/>
                      <w:rFonts w:ascii="Ancizar Sans" w:hAnsi="Ancizar Sans" w:cs="Calibri"/>
                      <w:color w:val="000000"/>
                      <w:sz w:val="20"/>
                      <w:szCs w:val="22"/>
                      <w:rPrChange w:id="196" w:author="David Camilo Gomez Medina" w:date="2022-11-11T10:05:00Z">
                        <w:rPr>
                          <w:ins w:id="197" w:author="David Camilo Gomez Medina" w:date="2022-11-11T10:04:00Z"/>
                          <w:rFonts w:ascii="Ancizar Sans" w:hAnsi="Ancizar Sans" w:cs="Calibri"/>
                          <w:color w:val="000000"/>
                          <w:sz w:val="22"/>
                          <w:szCs w:val="22"/>
                        </w:rPr>
                      </w:rPrChange>
                    </w:rPr>
                  </w:pPr>
                  <w:ins w:id="198" w:author="David Camilo Gomez Medina" w:date="2022-11-11T10:04:00Z">
                    <w:r w:rsidRPr="00C464C9">
                      <w:rPr>
                        <w:rFonts w:ascii="Ancizar Sans" w:hAnsi="Ancizar Sans" w:cs="Calibri"/>
                        <w:color w:val="000000"/>
                        <w:sz w:val="20"/>
                        <w:szCs w:val="22"/>
                        <w:rPrChange w:id="199" w:author="David Camilo Gomez Medina" w:date="2022-11-11T10:05:00Z">
                          <w:rPr>
                            <w:rFonts w:ascii="Ancizar Sans" w:hAnsi="Ancizar Sans" w:cs="Calibri"/>
                            <w:color w:val="000000"/>
                            <w:sz w:val="22"/>
                            <w:szCs w:val="22"/>
                          </w:rPr>
                        </w:rPrChange>
                      </w:rPr>
                      <w:t>$ 8.000.000,00</w:t>
                    </w:r>
                  </w:ins>
                </w:p>
              </w:tc>
            </w:tr>
            <w:tr w:rsidR="00C464C9" w:rsidRPr="00C464C9" w14:paraId="5FACD76E" w14:textId="77777777" w:rsidTr="00C464C9">
              <w:trPr>
                <w:trHeight w:val="300"/>
                <w:jc w:val="center"/>
                <w:ins w:id="200" w:author="David Camilo Gomez Medina" w:date="2022-11-11T10:04:00Z"/>
                <w:trPrChange w:id="201" w:author="David Camilo Gomez Medina" w:date="2022-11-11T10:05:00Z">
                  <w:trPr>
                    <w:trHeight w:val="300"/>
                  </w:trPr>
                </w:trPrChange>
              </w:trPr>
              <w:tc>
                <w:tcPr>
                  <w:tcW w:w="1200" w:type="dxa"/>
                  <w:tcBorders>
                    <w:top w:val="nil"/>
                    <w:left w:val="single" w:sz="8" w:space="0" w:color="auto"/>
                    <w:bottom w:val="single" w:sz="4" w:space="0" w:color="auto"/>
                    <w:right w:val="single" w:sz="4" w:space="0" w:color="auto"/>
                  </w:tcBorders>
                  <w:shd w:val="clear" w:color="auto" w:fill="auto"/>
                  <w:noWrap/>
                  <w:vAlign w:val="center"/>
                  <w:hideMark/>
                  <w:tcPrChange w:id="202" w:author="David Camilo Gomez Medina" w:date="2022-11-11T10:05:00Z">
                    <w:tcPr>
                      <w:tcW w:w="12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250BD98B" w14:textId="77777777" w:rsidR="00C464C9" w:rsidRPr="00C464C9" w:rsidRDefault="00C464C9" w:rsidP="00C464C9">
                  <w:pPr>
                    <w:jc w:val="center"/>
                    <w:rPr>
                      <w:ins w:id="203" w:author="David Camilo Gomez Medina" w:date="2022-11-11T10:04:00Z"/>
                      <w:rFonts w:ascii="Ancizar Sans" w:hAnsi="Ancizar Sans" w:cs="Calibri"/>
                      <w:color w:val="000000"/>
                      <w:sz w:val="20"/>
                      <w:szCs w:val="22"/>
                      <w:rPrChange w:id="204" w:author="David Camilo Gomez Medina" w:date="2022-11-11T10:05:00Z">
                        <w:rPr>
                          <w:ins w:id="205" w:author="David Camilo Gomez Medina" w:date="2022-11-11T10:04:00Z"/>
                          <w:rFonts w:ascii="Ancizar Sans" w:hAnsi="Ancizar Sans" w:cs="Calibri"/>
                          <w:color w:val="000000"/>
                          <w:sz w:val="22"/>
                          <w:szCs w:val="22"/>
                        </w:rPr>
                      </w:rPrChange>
                    </w:rPr>
                  </w:pPr>
                  <w:ins w:id="206" w:author="David Camilo Gomez Medina" w:date="2022-11-11T10:04:00Z">
                    <w:r w:rsidRPr="00C464C9">
                      <w:rPr>
                        <w:rFonts w:ascii="Ancizar Sans" w:hAnsi="Ancizar Sans" w:cs="Calibri"/>
                        <w:color w:val="000000"/>
                        <w:sz w:val="20"/>
                        <w:szCs w:val="22"/>
                        <w:rPrChange w:id="207" w:author="David Camilo Gomez Medina" w:date="2022-11-11T10:05:00Z">
                          <w:rPr>
                            <w:rFonts w:ascii="Ancizar Sans" w:hAnsi="Ancizar Sans" w:cs="Calibri"/>
                            <w:color w:val="000000"/>
                            <w:sz w:val="22"/>
                            <w:szCs w:val="22"/>
                          </w:rPr>
                        </w:rPrChange>
                      </w:rPr>
                      <w:lastRenderedPageBreak/>
                      <w:t>Computador</w:t>
                    </w:r>
                  </w:ins>
                </w:p>
              </w:tc>
              <w:tc>
                <w:tcPr>
                  <w:tcW w:w="1200" w:type="dxa"/>
                  <w:tcBorders>
                    <w:top w:val="nil"/>
                    <w:left w:val="nil"/>
                    <w:bottom w:val="single" w:sz="4" w:space="0" w:color="auto"/>
                    <w:right w:val="single" w:sz="4" w:space="0" w:color="auto"/>
                  </w:tcBorders>
                  <w:shd w:val="clear" w:color="auto" w:fill="auto"/>
                  <w:noWrap/>
                  <w:vAlign w:val="center"/>
                  <w:hideMark/>
                  <w:tcPrChange w:id="208" w:author="David Camilo Gomez Medina" w:date="2022-11-11T10:05:00Z">
                    <w:tcPr>
                      <w:tcW w:w="1200" w:type="dxa"/>
                      <w:tcBorders>
                        <w:top w:val="nil"/>
                        <w:left w:val="nil"/>
                        <w:bottom w:val="single" w:sz="4" w:space="0" w:color="auto"/>
                        <w:right w:val="single" w:sz="4" w:space="0" w:color="auto"/>
                      </w:tcBorders>
                      <w:shd w:val="clear" w:color="auto" w:fill="auto"/>
                      <w:noWrap/>
                      <w:vAlign w:val="center"/>
                      <w:hideMark/>
                    </w:tcPr>
                  </w:tcPrChange>
                </w:tcPr>
                <w:p w14:paraId="52A569DC" w14:textId="77777777" w:rsidR="00C464C9" w:rsidRPr="00C464C9" w:rsidRDefault="00C464C9" w:rsidP="00C464C9">
                  <w:pPr>
                    <w:jc w:val="center"/>
                    <w:rPr>
                      <w:ins w:id="209" w:author="David Camilo Gomez Medina" w:date="2022-11-11T10:04:00Z"/>
                      <w:rFonts w:ascii="Ancizar Sans" w:hAnsi="Ancizar Sans" w:cs="Calibri"/>
                      <w:color w:val="000000"/>
                      <w:sz w:val="20"/>
                      <w:szCs w:val="22"/>
                      <w:rPrChange w:id="210" w:author="David Camilo Gomez Medina" w:date="2022-11-11T10:05:00Z">
                        <w:rPr>
                          <w:ins w:id="211" w:author="David Camilo Gomez Medina" w:date="2022-11-11T10:04:00Z"/>
                          <w:rFonts w:ascii="Ancizar Sans" w:hAnsi="Ancizar Sans" w:cs="Calibri"/>
                          <w:color w:val="000000"/>
                          <w:sz w:val="22"/>
                          <w:szCs w:val="22"/>
                        </w:rPr>
                      </w:rPrChange>
                    </w:rPr>
                  </w:pPr>
                  <w:ins w:id="212" w:author="David Camilo Gomez Medina" w:date="2022-11-11T10:04:00Z">
                    <w:r w:rsidRPr="00C464C9">
                      <w:rPr>
                        <w:rFonts w:ascii="Ancizar Sans" w:hAnsi="Ancizar Sans" w:cs="Calibri"/>
                        <w:color w:val="000000"/>
                        <w:sz w:val="20"/>
                        <w:szCs w:val="22"/>
                        <w:rPrChange w:id="213" w:author="David Camilo Gomez Medina" w:date="2022-11-11T10:05:00Z">
                          <w:rPr>
                            <w:rFonts w:ascii="Ancizar Sans" w:hAnsi="Ancizar Sans" w:cs="Calibri"/>
                            <w:color w:val="000000"/>
                            <w:sz w:val="22"/>
                            <w:szCs w:val="22"/>
                          </w:rPr>
                        </w:rPrChange>
                      </w:rPr>
                      <w:t>UNAL</w:t>
                    </w:r>
                  </w:ins>
                </w:p>
              </w:tc>
              <w:tc>
                <w:tcPr>
                  <w:tcW w:w="1200" w:type="dxa"/>
                  <w:tcBorders>
                    <w:top w:val="nil"/>
                    <w:left w:val="nil"/>
                    <w:bottom w:val="single" w:sz="4" w:space="0" w:color="auto"/>
                    <w:right w:val="single" w:sz="4" w:space="0" w:color="auto"/>
                  </w:tcBorders>
                  <w:shd w:val="clear" w:color="auto" w:fill="auto"/>
                  <w:noWrap/>
                  <w:vAlign w:val="center"/>
                  <w:hideMark/>
                  <w:tcPrChange w:id="214" w:author="David Camilo Gomez Medina" w:date="2022-11-11T10:05:00Z">
                    <w:tcPr>
                      <w:tcW w:w="1200" w:type="dxa"/>
                      <w:tcBorders>
                        <w:top w:val="nil"/>
                        <w:left w:val="nil"/>
                        <w:bottom w:val="single" w:sz="4" w:space="0" w:color="auto"/>
                        <w:right w:val="single" w:sz="4" w:space="0" w:color="auto"/>
                      </w:tcBorders>
                      <w:shd w:val="clear" w:color="auto" w:fill="auto"/>
                      <w:noWrap/>
                      <w:vAlign w:val="center"/>
                      <w:hideMark/>
                    </w:tcPr>
                  </w:tcPrChange>
                </w:tcPr>
                <w:p w14:paraId="2EDAF7E3" w14:textId="77777777" w:rsidR="00C464C9" w:rsidRPr="00C464C9" w:rsidRDefault="00C464C9" w:rsidP="00C464C9">
                  <w:pPr>
                    <w:jc w:val="center"/>
                    <w:rPr>
                      <w:ins w:id="215" w:author="David Camilo Gomez Medina" w:date="2022-11-11T10:04:00Z"/>
                      <w:rFonts w:ascii="Ancizar Sans" w:hAnsi="Ancizar Sans" w:cs="Calibri"/>
                      <w:color w:val="000000"/>
                      <w:sz w:val="20"/>
                      <w:szCs w:val="22"/>
                      <w:rPrChange w:id="216" w:author="David Camilo Gomez Medina" w:date="2022-11-11T10:05:00Z">
                        <w:rPr>
                          <w:ins w:id="217" w:author="David Camilo Gomez Medina" w:date="2022-11-11T10:04:00Z"/>
                          <w:rFonts w:ascii="Ancizar Sans" w:hAnsi="Ancizar Sans" w:cs="Calibri"/>
                          <w:color w:val="000000"/>
                          <w:sz w:val="22"/>
                          <w:szCs w:val="22"/>
                        </w:rPr>
                      </w:rPrChange>
                    </w:rPr>
                  </w:pPr>
                  <w:ins w:id="218" w:author="David Camilo Gomez Medina" w:date="2022-11-11T10:04:00Z">
                    <w:r w:rsidRPr="00C464C9">
                      <w:rPr>
                        <w:rFonts w:ascii="Ancizar Sans" w:hAnsi="Ancizar Sans" w:cs="Calibri"/>
                        <w:color w:val="000000"/>
                        <w:sz w:val="20"/>
                        <w:szCs w:val="22"/>
                        <w:rPrChange w:id="219" w:author="David Camilo Gomez Medina" w:date="2022-11-11T10:05:00Z">
                          <w:rPr>
                            <w:rFonts w:ascii="Ancizar Sans" w:hAnsi="Ancizar Sans" w:cs="Calibri"/>
                            <w:color w:val="000000"/>
                            <w:sz w:val="22"/>
                            <w:szCs w:val="22"/>
                          </w:rPr>
                        </w:rPrChange>
                      </w:rPr>
                      <w:t>MES</w:t>
                    </w:r>
                  </w:ins>
                </w:p>
              </w:tc>
              <w:tc>
                <w:tcPr>
                  <w:tcW w:w="1200" w:type="dxa"/>
                  <w:tcBorders>
                    <w:top w:val="nil"/>
                    <w:left w:val="nil"/>
                    <w:bottom w:val="single" w:sz="4" w:space="0" w:color="auto"/>
                    <w:right w:val="single" w:sz="4" w:space="0" w:color="auto"/>
                  </w:tcBorders>
                  <w:shd w:val="clear" w:color="auto" w:fill="auto"/>
                  <w:noWrap/>
                  <w:vAlign w:val="center"/>
                  <w:hideMark/>
                  <w:tcPrChange w:id="220" w:author="David Camilo Gomez Medina" w:date="2022-11-11T10:05:00Z">
                    <w:tcPr>
                      <w:tcW w:w="1200" w:type="dxa"/>
                      <w:tcBorders>
                        <w:top w:val="nil"/>
                        <w:left w:val="nil"/>
                        <w:bottom w:val="single" w:sz="4" w:space="0" w:color="auto"/>
                        <w:right w:val="single" w:sz="4" w:space="0" w:color="auto"/>
                      </w:tcBorders>
                      <w:shd w:val="clear" w:color="auto" w:fill="auto"/>
                      <w:noWrap/>
                      <w:vAlign w:val="center"/>
                      <w:hideMark/>
                    </w:tcPr>
                  </w:tcPrChange>
                </w:tcPr>
                <w:p w14:paraId="21648693" w14:textId="77777777" w:rsidR="00C464C9" w:rsidRPr="00C464C9" w:rsidRDefault="00C464C9" w:rsidP="00C464C9">
                  <w:pPr>
                    <w:jc w:val="center"/>
                    <w:rPr>
                      <w:ins w:id="221" w:author="David Camilo Gomez Medina" w:date="2022-11-11T10:04:00Z"/>
                      <w:rFonts w:ascii="Ancizar Sans" w:hAnsi="Ancizar Sans" w:cs="Calibri"/>
                      <w:color w:val="000000"/>
                      <w:sz w:val="20"/>
                      <w:szCs w:val="22"/>
                      <w:rPrChange w:id="222" w:author="David Camilo Gomez Medina" w:date="2022-11-11T10:05:00Z">
                        <w:rPr>
                          <w:ins w:id="223" w:author="David Camilo Gomez Medina" w:date="2022-11-11T10:04:00Z"/>
                          <w:rFonts w:ascii="Ancizar Sans" w:hAnsi="Ancizar Sans" w:cs="Calibri"/>
                          <w:color w:val="000000"/>
                          <w:sz w:val="22"/>
                          <w:szCs w:val="22"/>
                        </w:rPr>
                      </w:rPrChange>
                    </w:rPr>
                  </w:pPr>
                  <w:ins w:id="224" w:author="David Camilo Gomez Medina" w:date="2022-11-11T10:04:00Z">
                    <w:r w:rsidRPr="00C464C9">
                      <w:rPr>
                        <w:rFonts w:ascii="Ancizar Sans" w:hAnsi="Ancizar Sans" w:cs="Calibri"/>
                        <w:color w:val="000000"/>
                        <w:sz w:val="20"/>
                        <w:szCs w:val="22"/>
                        <w:rPrChange w:id="225" w:author="David Camilo Gomez Medina" w:date="2022-11-11T10:05:00Z">
                          <w:rPr>
                            <w:rFonts w:ascii="Ancizar Sans" w:hAnsi="Ancizar Sans" w:cs="Calibri"/>
                            <w:color w:val="000000"/>
                            <w:sz w:val="22"/>
                            <w:szCs w:val="22"/>
                          </w:rPr>
                        </w:rPrChange>
                      </w:rPr>
                      <w:t>4</w:t>
                    </w:r>
                  </w:ins>
                </w:p>
              </w:tc>
              <w:tc>
                <w:tcPr>
                  <w:tcW w:w="1540" w:type="dxa"/>
                  <w:tcBorders>
                    <w:top w:val="nil"/>
                    <w:left w:val="nil"/>
                    <w:bottom w:val="single" w:sz="4" w:space="0" w:color="auto"/>
                    <w:right w:val="single" w:sz="4" w:space="0" w:color="auto"/>
                  </w:tcBorders>
                  <w:shd w:val="clear" w:color="auto" w:fill="auto"/>
                  <w:noWrap/>
                  <w:vAlign w:val="center"/>
                  <w:hideMark/>
                  <w:tcPrChange w:id="226" w:author="David Camilo Gomez Medina" w:date="2022-11-11T10:05:00Z">
                    <w:tcPr>
                      <w:tcW w:w="1540" w:type="dxa"/>
                      <w:tcBorders>
                        <w:top w:val="nil"/>
                        <w:left w:val="nil"/>
                        <w:bottom w:val="single" w:sz="4" w:space="0" w:color="auto"/>
                        <w:right w:val="single" w:sz="4" w:space="0" w:color="auto"/>
                      </w:tcBorders>
                      <w:shd w:val="clear" w:color="auto" w:fill="auto"/>
                      <w:noWrap/>
                      <w:vAlign w:val="center"/>
                      <w:hideMark/>
                    </w:tcPr>
                  </w:tcPrChange>
                </w:tcPr>
                <w:p w14:paraId="288B7757" w14:textId="77777777" w:rsidR="00C464C9" w:rsidRPr="00C464C9" w:rsidRDefault="00C464C9" w:rsidP="00C464C9">
                  <w:pPr>
                    <w:jc w:val="center"/>
                    <w:rPr>
                      <w:ins w:id="227" w:author="David Camilo Gomez Medina" w:date="2022-11-11T10:04:00Z"/>
                      <w:rFonts w:ascii="Ancizar Sans" w:hAnsi="Ancizar Sans" w:cs="Calibri"/>
                      <w:color w:val="000000"/>
                      <w:sz w:val="20"/>
                      <w:szCs w:val="22"/>
                      <w:rPrChange w:id="228" w:author="David Camilo Gomez Medina" w:date="2022-11-11T10:05:00Z">
                        <w:rPr>
                          <w:ins w:id="229" w:author="David Camilo Gomez Medina" w:date="2022-11-11T10:04:00Z"/>
                          <w:rFonts w:ascii="Ancizar Sans" w:hAnsi="Ancizar Sans" w:cs="Calibri"/>
                          <w:color w:val="000000"/>
                          <w:sz w:val="22"/>
                          <w:szCs w:val="22"/>
                        </w:rPr>
                      </w:rPrChange>
                    </w:rPr>
                  </w:pPr>
                  <w:ins w:id="230" w:author="David Camilo Gomez Medina" w:date="2022-11-11T10:04:00Z">
                    <w:r w:rsidRPr="00C464C9">
                      <w:rPr>
                        <w:rFonts w:ascii="Ancizar Sans" w:hAnsi="Ancizar Sans" w:cs="Calibri"/>
                        <w:color w:val="000000"/>
                        <w:sz w:val="20"/>
                        <w:szCs w:val="22"/>
                        <w:rPrChange w:id="231" w:author="David Camilo Gomez Medina" w:date="2022-11-11T10:05:00Z">
                          <w:rPr>
                            <w:rFonts w:ascii="Ancizar Sans" w:hAnsi="Ancizar Sans" w:cs="Calibri"/>
                            <w:color w:val="000000"/>
                            <w:sz w:val="22"/>
                            <w:szCs w:val="22"/>
                          </w:rPr>
                        </w:rPrChange>
                      </w:rPr>
                      <w:t>$ 200.000,00</w:t>
                    </w:r>
                  </w:ins>
                </w:p>
              </w:tc>
              <w:tc>
                <w:tcPr>
                  <w:tcW w:w="1780" w:type="dxa"/>
                  <w:tcBorders>
                    <w:top w:val="nil"/>
                    <w:left w:val="nil"/>
                    <w:bottom w:val="single" w:sz="4" w:space="0" w:color="auto"/>
                    <w:right w:val="single" w:sz="8" w:space="0" w:color="auto"/>
                  </w:tcBorders>
                  <w:shd w:val="clear" w:color="auto" w:fill="auto"/>
                  <w:noWrap/>
                  <w:vAlign w:val="center"/>
                  <w:hideMark/>
                  <w:tcPrChange w:id="232" w:author="David Camilo Gomez Medina" w:date="2022-11-11T10:05:00Z">
                    <w:tcPr>
                      <w:tcW w:w="1780" w:type="dxa"/>
                      <w:tcBorders>
                        <w:top w:val="nil"/>
                        <w:left w:val="nil"/>
                        <w:bottom w:val="single" w:sz="4" w:space="0" w:color="auto"/>
                        <w:right w:val="single" w:sz="8" w:space="0" w:color="auto"/>
                      </w:tcBorders>
                      <w:shd w:val="clear" w:color="auto" w:fill="auto"/>
                      <w:noWrap/>
                      <w:vAlign w:val="center"/>
                      <w:hideMark/>
                    </w:tcPr>
                  </w:tcPrChange>
                </w:tcPr>
                <w:p w14:paraId="096E1874" w14:textId="77777777" w:rsidR="00C464C9" w:rsidRPr="00C464C9" w:rsidRDefault="00C464C9" w:rsidP="00C464C9">
                  <w:pPr>
                    <w:jc w:val="center"/>
                    <w:rPr>
                      <w:ins w:id="233" w:author="David Camilo Gomez Medina" w:date="2022-11-11T10:04:00Z"/>
                      <w:rFonts w:ascii="Ancizar Sans" w:hAnsi="Ancizar Sans" w:cs="Calibri"/>
                      <w:color w:val="000000"/>
                      <w:sz w:val="20"/>
                      <w:szCs w:val="22"/>
                      <w:rPrChange w:id="234" w:author="David Camilo Gomez Medina" w:date="2022-11-11T10:05:00Z">
                        <w:rPr>
                          <w:ins w:id="235" w:author="David Camilo Gomez Medina" w:date="2022-11-11T10:04:00Z"/>
                          <w:rFonts w:ascii="Ancizar Sans" w:hAnsi="Ancizar Sans" w:cs="Calibri"/>
                          <w:color w:val="000000"/>
                          <w:sz w:val="22"/>
                          <w:szCs w:val="22"/>
                        </w:rPr>
                      </w:rPrChange>
                    </w:rPr>
                  </w:pPr>
                  <w:ins w:id="236" w:author="David Camilo Gomez Medina" w:date="2022-11-11T10:04:00Z">
                    <w:r w:rsidRPr="00C464C9">
                      <w:rPr>
                        <w:rFonts w:ascii="Ancizar Sans" w:hAnsi="Ancizar Sans" w:cs="Calibri"/>
                        <w:color w:val="000000"/>
                        <w:sz w:val="20"/>
                        <w:szCs w:val="22"/>
                        <w:rPrChange w:id="237" w:author="David Camilo Gomez Medina" w:date="2022-11-11T10:05:00Z">
                          <w:rPr>
                            <w:rFonts w:ascii="Ancizar Sans" w:hAnsi="Ancizar Sans" w:cs="Calibri"/>
                            <w:color w:val="000000"/>
                            <w:sz w:val="22"/>
                            <w:szCs w:val="22"/>
                          </w:rPr>
                        </w:rPrChange>
                      </w:rPr>
                      <w:t>$ 800.000,00</w:t>
                    </w:r>
                  </w:ins>
                </w:p>
              </w:tc>
            </w:tr>
            <w:tr w:rsidR="00C464C9" w:rsidRPr="00C464C9" w14:paraId="0FE85A3E" w14:textId="77777777" w:rsidTr="00C464C9">
              <w:trPr>
                <w:trHeight w:val="300"/>
                <w:jc w:val="center"/>
                <w:ins w:id="238" w:author="David Camilo Gomez Medina" w:date="2022-11-11T10:04:00Z"/>
                <w:trPrChange w:id="239" w:author="David Camilo Gomez Medina" w:date="2022-11-11T10:05:00Z">
                  <w:trPr>
                    <w:trHeight w:val="300"/>
                  </w:trPr>
                </w:trPrChange>
              </w:trPr>
              <w:tc>
                <w:tcPr>
                  <w:tcW w:w="1200" w:type="dxa"/>
                  <w:tcBorders>
                    <w:top w:val="nil"/>
                    <w:left w:val="single" w:sz="8" w:space="0" w:color="auto"/>
                    <w:bottom w:val="single" w:sz="4" w:space="0" w:color="auto"/>
                    <w:right w:val="single" w:sz="4" w:space="0" w:color="auto"/>
                  </w:tcBorders>
                  <w:shd w:val="clear" w:color="auto" w:fill="auto"/>
                  <w:noWrap/>
                  <w:vAlign w:val="center"/>
                  <w:hideMark/>
                  <w:tcPrChange w:id="240" w:author="David Camilo Gomez Medina" w:date="2022-11-11T10:05:00Z">
                    <w:tcPr>
                      <w:tcW w:w="12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4D18722" w14:textId="77777777" w:rsidR="00C464C9" w:rsidRPr="00C464C9" w:rsidRDefault="00C464C9" w:rsidP="00C464C9">
                  <w:pPr>
                    <w:jc w:val="center"/>
                    <w:rPr>
                      <w:ins w:id="241" w:author="David Camilo Gomez Medina" w:date="2022-11-11T10:04:00Z"/>
                      <w:rFonts w:ascii="Ancizar Sans" w:hAnsi="Ancizar Sans" w:cs="Calibri"/>
                      <w:color w:val="000000"/>
                      <w:sz w:val="20"/>
                      <w:szCs w:val="22"/>
                      <w:rPrChange w:id="242" w:author="David Camilo Gomez Medina" w:date="2022-11-11T10:05:00Z">
                        <w:rPr>
                          <w:ins w:id="243" w:author="David Camilo Gomez Medina" w:date="2022-11-11T10:04:00Z"/>
                          <w:rFonts w:ascii="Ancizar Sans" w:hAnsi="Ancizar Sans" w:cs="Calibri"/>
                          <w:color w:val="000000"/>
                          <w:sz w:val="22"/>
                          <w:szCs w:val="22"/>
                        </w:rPr>
                      </w:rPrChange>
                    </w:rPr>
                  </w:pPr>
                  <w:ins w:id="244" w:author="David Camilo Gomez Medina" w:date="2022-11-11T10:04:00Z">
                    <w:r w:rsidRPr="00C464C9">
                      <w:rPr>
                        <w:rFonts w:ascii="Ancizar Sans" w:hAnsi="Ancizar Sans" w:cs="Calibri"/>
                        <w:color w:val="000000"/>
                        <w:sz w:val="20"/>
                        <w:szCs w:val="22"/>
                        <w:rPrChange w:id="245" w:author="David Camilo Gomez Medina" w:date="2022-11-11T10:05:00Z">
                          <w:rPr>
                            <w:rFonts w:ascii="Ancizar Sans" w:hAnsi="Ancizar Sans" w:cs="Calibri"/>
                            <w:color w:val="000000"/>
                            <w:sz w:val="22"/>
                            <w:szCs w:val="22"/>
                          </w:rPr>
                        </w:rPrChange>
                      </w:rPr>
                      <w:t>Impresora</w:t>
                    </w:r>
                  </w:ins>
                </w:p>
              </w:tc>
              <w:tc>
                <w:tcPr>
                  <w:tcW w:w="1200" w:type="dxa"/>
                  <w:tcBorders>
                    <w:top w:val="nil"/>
                    <w:left w:val="nil"/>
                    <w:bottom w:val="single" w:sz="4" w:space="0" w:color="auto"/>
                    <w:right w:val="single" w:sz="4" w:space="0" w:color="auto"/>
                  </w:tcBorders>
                  <w:shd w:val="clear" w:color="auto" w:fill="auto"/>
                  <w:noWrap/>
                  <w:vAlign w:val="center"/>
                  <w:hideMark/>
                  <w:tcPrChange w:id="246" w:author="David Camilo Gomez Medina" w:date="2022-11-11T10:05:00Z">
                    <w:tcPr>
                      <w:tcW w:w="1200" w:type="dxa"/>
                      <w:tcBorders>
                        <w:top w:val="nil"/>
                        <w:left w:val="nil"/>
                        <w:bottom w:val="single" w:sz="4" w:space="0" w:color="auto"/>
                        <w:right w:val="single" w:sz="4" w:space="0" w:color="auto"/>
                      </w:tcBorders>
                      <w:shd w:val="clear" w:color="auto" w:fill="auto"/>
                      <w:noWrap/>
                      <w:vAlign w:val="center"/>
                      <w:hideMark/>
                    </w:tcPr>
                  </w:tcPrChange>
                </w:tcPr>
                <w:p w14:paraId="7539D39A" w14:textId="77777777" w:rsidR="00C464C9" w:rsidRPr="00C464C9" w:rsidRDefault="00C464C9" w:rsidP="00C464C9">
                  <w:pPr>
                    <w:jc w:val="center"/>
                    <w:rPr>
                      <w:ins w:id="247" w:author="David Camilo Gomez Medina" w:date="2022-11-11T10:04:00Z"/>
                      <w:rFonts w:ascii="Ancizar Sans" w:hAnsi="Ancizar Sans" w:cs="Calibri"/>
                      <w:color w:val="000000"/>
                      <w:sz w:val="20"/>
                      <w:szCs w:val="22"/>
                      <w:rPrChange w:id="248" w:author="David Camilo Gomez Medina" w:date="2022-11-11T10:05:00Z">
                        <w:rPr>
                          <w:ins w:id="249" w:author="David Camilo Gomez Medina" w:date="2022-11-11T10:04:00Z"/>
                          <w:rFonts w:ascii="Ancizar Sans" w:hAnsi="Ancizar Sans" w:cs="Calibri"/>
                          <w:color w:val="000000"/>
                          <w:sz w:val="22"/>
                          <w:szCs w:val="22"/>
                        </w:rPr>
                      </w:rPrChange>
                    </w:rPr>
                  </w:pPr>
                  <w:ins w:id="250" w:author="David Camilo Gomez Medina" w:date="2022-11-11T10:04:00Z">
                    <w:r w:rsidRPr="00C464C9">
                      <w:rPr>
                        <w:rFonts w:ascii="Ancizar Sans" w:hAnsi="Ancizar Sans" w:cs="Calibri"/>
                        <w:color w:val="000000"/>
                        <w:sz w:val="20"/>
                        <w:szCs w:val="22"/>
                        <w:rPrChange w:id="251" w:author="David Camilo Gomez Medina" w:date="2022-11-11T10:05:00Z">
                          <w:rPr>
                            <w:rFonts w:ascii="Ancizar Sans" w:hAnsi="Ancizar Sans" w:cs="Calibri"/>
                            <w:color w:val="000000"/>
                            <w:sz w:val="22"/>
                            <w:szCs w:val="22"/>
                          </w:rPr>
                        </w:rPrChange>
                      </w:rPr>
                      <w:t>UNAL</w:t>
                    </w:r>
                  </w:ins>
                </w:p>
              </w:tc>
              <w:tc>
                <w:tcPr>
                  <w:tcW w:w="1200" w:type="dxa"/>
                  <w:tcBorders>
                    <w:top w:val="nil"/>
                    <w:left w:val="nil"/>
                    <w:bottom w:val="single" w:sz="4" w:space="0" w:color="auto"/>
                    <w:right w:val="single" w:sz="4" w:space="0" w:color="auto"/>
                  </w:tcBorders>
                  <w:shd w:val="clear" w:color="auto" w:fill="auto"/>
                  <w:noWrap/>
                  <w:vAlign w:val="center"/>
                  <w:hideMark/>
                  <w:tcPrChange w:id="252" w:author="David Camilo Gomez Medina" w:date="2022-11-11T10:05:00Z">
                    <w:tcPr>
                      <w:tcW w:w="1200" w:type="dxa"/>
                      <w:tcBorders>
                        <w:top w:val="nil"/>
                        <w:left w:val="nil"/>
                        <w:bottom w:val="single" w:sz="4" w:space="0" w:color="auto"/>
                        <w:right w:val="single" w:sz="4" w:space="0" w:color="auto"/>
                      </w:tcBorders>
                      <w:shd w:val="clear" w:color="auto" w:fill="auto"/>
                      <w:noWrap/>
                      <w:vAlign w:val="center"/>
                      <w:hideMark/>
                    </w:tcPr>
                  </w:tcPrChange>
                </w:tcPr>
                <w:p w14:paraId="4677BA40" w14:textId="77777777" w:rsidR="00C464C9" w:rsidRPr="00C464C9" w:rsidRDefault="00C464C9" w:rsidP="00C464C9">
                  <w:pPr>
                    <w:jc w:val="center"/>
                    <w:rPr>
                      <w:ins w:id="253" w:author="David Camilo Gomez Medina" w:date="2022-11-11T10:04:00Z"/>
                      <w:rFonts w:ascii="Ancizar Sans" w:hAnsi="Ancizar Sans" w:cs="Calibri"/>
                      <w:color w:val="000000"/>
                      <w:sz w:val="20"/>
                      <w:szCs w:val="22"/>
                      <w:rPrChange w:id="254" w:author="David Camilo Gomez Medina" w:date="2022-11-11T10:05:00Z">
                        <w:rPr>
                          <w:ins w:id="255" w:author="David Camilo Gomez Medina" w:date="2022-11-11T10:04:00Z"/>
                          <w:rFonts w:ascii="Ancizar Sans" w:hAnsi="Ancizar Sans" w:cs="Calibri"/>
                          <w:color w:val="000000"/>
                          <w:sz w:val="22"/>
                          <w:szCs w:val="22"/>
                        </w:rPr>
                      </w:rPrChange>
                    </w:rPr>
                  </w:pPr>
                  <w:ins w:id="256" w:author="David Camilo Gomez Medina" w:date="2022-11-11T10:04:00Z">
                    <w:r w:rsidRPr="00C464C9">
                      <w:rPr>
                        <w:rFonts w:ascii="Ancizar Sans" w:hAnsi="Ancizar Sans" w:cs="Calibri"/>
                        <w:color w:val="000000"/>
                        <w:sz w:val="20"/>
                        <w:szCs w:val="22"/>
                        <w:rPrChange w:id="257" w:author="David Camilo Gomez Medina" w:date="2022-11-11T10:05:00Z">
                          <w:rPr>
                            <w:rFonts w:ascii="Ancizar Sans" w:hAnsi="Ancizar Sans" w:cs="Calibri"/>
                            <w:color w:val="000000"/>
                            <w:sz w:val="22"/>
                            <w:szCs w:val="22"/>
                          </w:rPr>
                        </w:rPrChange>
                      </w:rPr>
                      <w:t>GLOBAL</w:t>
                    </w:r>
                  </w:ins>
                </w:p>
              </w:tc>
              <w:tc>
                <w:tcPr>
                  <w:tcW w:w="1200" w:type="dxa"/>
                  <w:tcBorders>
                    <w:top w:val="nil"/>
                    <w:left w:val="nil"/>
                    <w:bottom w:val="single" w:sz="4" w:space="0" w:color="auto"/>
                    <w:right w:val="single" w:sz="4" w:space="0" w:color="auto"/>
                  </w:tcBorders>
                  <w:shd w:val="clear" w:color="auto" w:fill="auto"/>
                  <w:noWrap/>
                  <w:vAlign w:val="center"/>
                  <w:hideMark/>
                  <w:tcPrChange w:id="258" w:author="David Camilo Gomez Medina" w:date="2022-11-11T10:05:00Z">
                    <w:tcPr>
                      <w:tcW w:w="1200" w:type="dxa"/>
                      <w:tcBorders>
                        <w:top w:val="nil"/>
                        <w:left w:val="nil"/>
                        <w:bottom w:val="single" w:sz="4" w:space="0" w:color="auto"/>
                        <w:right w:val="single" w:sz="4" w:space="0" w:color="auto"/>
                      </w:tcBorders>
                      <w:shd w:val="clear" w:color="auto" w:fill="auto"/>
                      <w:noWrap/>
                      <w:vAlign w:val="center"/>
                      <w:hideMark/>
                    </w:tcPr>
                  </w:tcPrChange>
                </w:tcPr>
                <w:p w14:paraId="7A30F41A" w14:textId="77777777" w:rsidR="00C464C9" w:rsidRPr="00C464C9" w:rsidRDefault="00C464C9" w:rsidP="00C464C9">
                  <w:pPr>
                    <w:jc w:val="center"/>
                    <w:rPr>
                      <w:ins w:id="259" w:author="David Camilo Gomez Medina" w:date="2022-11-11T10:04:00Z"/>
                      <w:rFonts w:ascii="Ancizar Sans" w:hAnsi="Ancizar Sans" w:cs="Calibri"/>
                      <w:color w:val="000000"/>
                      <w:sz w:val="20"/>
                      <w:szCs w:val="22"/>
                      <w:rPrChange w:id="260" w:author="David Camilo Gomez Medina" w:date="2022-11-11T10:05:00Z">
                        <w:rPr>
                          <w:ins w:id="261" w:author="David Camilo Gomez Medina" w:date="2022-11-11T10:04:00Z"/>
                          <w:rFonts w:ascii="Ancizar Sans" w:hAnsi="Ancizar Sans" w:cs="Calibri"/>
                          <w:color w:val="000000"/>
                          <w:sz w:val="22"/>
                          <w:szCs w:val="22"/>
                        </w:rPr>
                      </w:rPrChange>
                    </w:rPr>
                  </w:pPr>
                  <w:ins w:id="262" w:author="David Camilo Gomez Medina" w:date="2022-11-11T10:04:00Z">
                    <w:r w:rsidRPr="00C464C9">
                      <w:rPr>
                        <w:rFonts w:ascii="Ancizar Sans" w:hAnsi="Ancizar Sans" w:cs="Calibri"/>
                        <w:color w:val="000000"/>
                        <w:sz w:val="20"/>
                        <w:szCs w:val="22"/>
                        <w:rPrChange w:id="263" w:author="David Camilo Gomez Medina" w:date="2022-11-11T10:05:00Z">
                          <w:rPr>
                            <w:rFonts w:ascii="Ancizar Sans" w:hAnsi="Ancizar Sans" w:cs="Calibri"/>
                            <w:color w:val="000000"/>
                            <w:sz w:val="22"/>
                            <w:szCs w:val="22"/>
                          </w:rPr>
                        </w:rPrChange>
                      </w:rPr>
                      <w:t>1</w:t>
                    </w:r>
                  </w:ins>
                </w:p>
              </w:tc>
              <w:tc>
                <w:tcPr>
                  <w:tcW w:w="1540" w:type="dxa"/>
                  <w:tcBorders>
                    <w:top w:val="nil"/>
                    <w:left w:val="nil"/>
                    <w:bottom w:val="single" w:sz="4" w:space="0" w:color="auto"/>
                    <w:right w:val="single" w:sz="4" w:space="0" w:color="auto"/>
                  </w:tcBorders>
                  <w:shd w:val="clear" w:color="auto" w:fill="auto"/>
                  <w:noWrap/>
                  <w:vAlign w:val="center"/>
                  <w:hideMark/>
                  <w:tcPrChange w:id="264" w:author="David Camilo Gomez Medina" w:date="2022-11-11T10:05:00Z">
                    <w:tcPr>
                      <w:tcW w:w="1540" w:type="dxa"/>
                      <w:tcBorders>
                        <w:top w:val="nil"/>
                        <w:left w:val="nil"/>
                        <w:bottom w:val="single" w:sz="4" w:space="0" w:color="auto"/>
                        <w:right w:val="single" w:sz="4" w:space="0" w:color="auto"/>
                      </w:tcBorders>
                      <w:shd w:val="clear" w:color="auto" w:fill="auto"/>
                      <w:noWrap/>
                      <w:vAlign w:val="center"/>
                      <w:hideMark/>
                    </w:tcPr>
                  </w:tcPrChange>
                </w:tcPr>
                <w:p w14:paraId="431174E5" w14:textId="77777777" w:rsidR="00C464C9" w:rsidRPr="00C464C9" w:rsidRDefault="00C464C9" w:rsidP="00C464C9">
                  <w:pPr>
                    <w:jc w:val="center"/>
                    <w:rPr>
                      <w:ins w:id="265" w:author="David Camilo Gomez Medina" w:date="2022-11-11T10:04:00Z"/>
                      <w:rFonts w:ascii="Ancizar Sans" w:hAnsi="Ancizar Sans" w:cs="Calibri"/>
                      <w:color w:val="000000"/>
                      <w:sz w:val="20"/>
                      <w:szCs w:val="22"/>
                      <w:rPrChange w:id="266" w:author="David Camilo Gomez Medina" w:date="2022-11-11T10:05:00Z">
                        <w:rPr>
                          <w:ins w:id="267" w:author="David Camilo Gomez Medina" w:date="2022-11-11T10:04:00Z"/>
                          <w:rFonts w:ascii="Ancizar Sans" w:hAnsi="Ancizar Sans" w:cs="Calibri"/>
                          <w:color w:val="000000"/>
                          <w:sz w:val="22"/>
                          <w:szCs w:val="22"/>
                        </w:rPr>
                      </w:rPrChange>
                    </w:rPr>
                  </w:pPr>
                  <w:ins w:id="268" w:author="David Camilo Gomez Medina" w:date="2022-11-11T10:04:00Z">
                    <w:r w:rsidRPr="00C464C9">
                      <w:rPr>
                        <w:rFonts w:ascii="Ancizar Sans" w:hAnsi="Ancizar Sans" w:cs="Calibri"/>
                        <w:color w:val="000000"/>
                        <w:sz w:val="20"/>
                        <w:szCs w:val="22"/>
                        <w:rPrChange w:id="269" w:author="David Camilo Gomez Medina" w:date="2022-11-11T10:05:00Z">
                          <w:rPr>
                            <w:rFonts w:ascii="Ancizar Sans" w:hAnsi="Ancizar Sans" w:cs="Calibri"/>
                            <w:color w:val="000000"/>
                            <w:sz w:val="22"/>
                            <w:szCs w:val="22"/>
                          </w:rPr>
                        </w:rPrChange>
                      </w:rPr>
                      <w:t>$ 200.000,00</w:t>
                    </w:r>
                  </w:ins>
                </w:p>
              </w:tc>
              <w:tc>
                <w:tcPr>
                  <w:tcW w:w="1780" w:type="dxa"/>
                  <w:tcBorders>
                    <w:top w:val="nil"/>
                    <w:left w:val="nil"/>
                    <w:bottom w:val="single" w:sz="4" w:space="0" w:color="auto"/>
                    <w:right w:val="single" w:sz="8" w:space="0" w:color="auto"/>
                  </w:tcBorders>
                  <w:shd w:val="clear" w:color="auto" w:fill="auto"/>
                  <w:noWrap/>
                  <w:vAlign w:val="center"/>
                  <w:hideMark/>
                  <w:tcPrChange w:id="270" w:author="David Camilo Gomez Medina" w:date="2022-11-11T10:05:00Z">
                    <w:tcPr>
                      <w:tcW w:w="1780" w:type="dxa"/>
                      <w:tcBorders>
                        <w:top w:val="nil"/>
                        <w:left w:val="nil"/>
                        <w:bottom w:val="single" w:sz="4" w:space="0" w:color="auto"/>
                        <w:right w:val="single" w:sz="8" w:space="0" w:color="auto"/>
                      </w:tcBorders>
                      <w:shd w:val="clear" w:color="auto" w:fill="auto"/>
                      <w:noWrap/>
                      <w:vAlign w:val="center"/>
                      <w:hideMark/>
                    </w:tcPr>
                  </w:tcPrChange>
                </w:tcPr>
                <w:p w14:paraId="0FBE3AF4" w14:textId="77777777" w:rsidR="00C464C9" w:rsidRPr="00C464C9" w:rsidRDefault="00C464C9" w:rsidP="00C464C9">
                  <w:pPr>
                    <w:jc w:val="center"/>
                    <w:rPr>
                      <w:ins w:id="271" w:author="David Camilo Gomez Medina" w:date="2022-11-11T10:04:00Z"/>
                      <w:rFonts w:ascii="Ancizar Sans" w:hAnsi="Ancizar Sans" w:cs="Calibri"/>
                      <w:color w:val="000000"/>
                      <w:sz w:val="20"/>
                      <w:szCs w:val="22"/>
                      <w:rPrChange w:id="272" w:author="David Camilo Gomez Medina" w:date="2022-11-11T10:05:00Z">
                        <w:rPr>
                          <w:ins w:id="273" w:author="David Camilo Gomez Medina" w:date="2022-11-11T10:04:00Z"/>
                          <w:rFonts w:ascii="Ancizar Sans" w:hAnsi="Ancizar Sans" w:cs="Calibri"/>
                          <w:color w:val="000000"/>
                          <w:sz w:val="22"/>
                          <w:szCs w:val="22"/>
                        </w:rPr>
                      </w:rPrChange>
                    </w:rPr>
                  </w:pPr>
                  <w:ins w:id="274" w:author="David Camilo Gomez Medina" w:date="2022-11-11T10:04:00Z">
                    <w:r w:rsidRPr="00C464C9">
                      <w:rPr>
                        <w:rFonts w:ascii="Ancizar Sans" w:hAnsi="Ancizar Sans" w:cs="Calibri"/>
                        <w:color w:val="000000"/>
                        <w:sz w:val="20"/>
                        <w:szCs w:val="22"/>
                        <w:rPrChange w:id="275" w:author="David Camilo Gomez Medina" w:date="2022-11-11T10:05:00Z">
                          <w:rPr>
                            <w:rFonts w:ascii="Ancizar Sans" w:hAnsi="Ancizar Sans" w:cs="Calibri"/>
                            <w:color w:val="000000"/>
                            <w:sz w:val="22"/>
                            <w:szCs w:val="22"/>
                          </w:rPr>
                        </w:rPrChange>
                      </w:rPr>
                      <w:t>$ 200.000,00</w:t>
                    </w:r>
                  </w:ins>
                </w:p>
              </w:tc>
            </w:tr>
            <w:tr w:rsidR="00C464C9" w:rsidRPr="00C464C9" w14:paraId="411D9557" w14:textId="77777777" w:rsidTr="00C464C9">
              <w:trPr>
                <w:trHeight w:val="315"/>
                <w:jc w:val="center"/>
                <w:ins w:id="276" w:author="David Camilo Gomez Medina" w:date="2022-11-11T10:04:00Z"/>
                <w:trPrChange w:id="277" w:author="David Camilo Gomez Medina" w:date="2022-11-11T10:05:00Z">
                  <w:trPr>
                    <w:trHeight w:val="315"/>
                  </w:trPr>
                </w:trPrChange>
              </w:trPr>
              <w:tc>
                <w:tcPr>
                  <w:tcW w:w="6340" w:type="dxa"/>
                  <w:gridSpan w:val="5"/>
                  <w:tcBorders>
                    <w:top w:val="single" w:sz="4" w:space="0" w:color="auto"/>
                    <w:left w:val="single" w:sz="8" w:space="0" w:color="auto"/>
                    <w:bottom w:val="single" w:sz="8" w:space="0" w:color="auto"/>
                    <w:right w:val="single" w:sz="4" w:space="0" w:color="auto"/>
                  </w:tcBorders>
                  <w:shd w:val="clear" w:color="auto" w:fill="auto"/>
                  <w:noWrap/>
                  <w:vAlign w:val="center"/>
                  <w:hideMark/>
                  <w:tcPrChange w:id="278" w:author="David Camilo Gomez Medina" w:date="2022-11-11T10:05:00Z">
                    <w:tcPr>
                      <w:tcW w:w="6340" w:type="dxa"/>
                      <w:gridSpan w:val="5"/>
                      <w:tcBorders>
                        <w:top w:val="single" w:sz="4" w:space="0" w:color="auto"/>
                        <w:left w:val="single" w:sz="8" w:space="0" w:color="auto"/>
                        <w:bottom w:val="single" w:sz="8" w:space="0" w:color="auto"/>
                        <w:right w:val="single" w:sz="4" w:space="0" w:color="auto"/>
                      </w:tcBorders>
                      <w:shd w:val="clear" w:color="auto" w:fill="auto"/>
                      <w:noWrap/>
                      <w:vAlign w:val="center"/>
                      <w:hideMark/>
                    </w:tcPr>
                  </w:tcPrChange>
                </w:tcPr>
                <w:p w14:paraId="5FDAA775" w14:textId="77777777" w:rsidR="00C464C9" w:rsidRPr="00C464C9" w:rsidRDefault="00C464C9" w:rsidP="00C464C9">
                  <w:pPr>
                    <w:jc w:val="center"/>
                    <w:rPr>
                      <w:ins w:id="279" w:author="David Camilo Gomez Medina" w:date="2022-11-11T10:04:00Z"/>
                      <w:rFonts w:ascii="Ancizar Sans" w:hAnsi="Ancizar Sans" w:cs="Calibri"/>
                      <w:b/>
                      <w:bCs/>
                      <w:color w:val="000000"/>
                      <w:sz w:val="20"/>
                      <w:szCs w:val="22"/>
                      <w:rPrChange w:id="280" w:author="David Camilo Gomez Medina" w:date="2022-11-11T10:05:00Z">
                        <w:rPr>
                          <w:ins w:id="281" w:author="David Camilo Gomez Medina" w:date="2022-11-11T10:04:00Z"/>
                          <w:rFonts w:ascii="Ancizar Sans" w:hAnsi="Ancizar Sans" w:cs="Calibri"/>
                          <w:b/>
                          <w:bCs/>
                          <w:color w:val="000000"/>
                          <w:sz w:val="22"/>
                          <w:szCs w:val="22"/>
                        </w:rPr>
                      </w:rPrChange>
                    </w:rPr>
                  </w:pPr>
                  <w:ins w:id="282" w:author="David Camilo Gomez Medina" w:date="2022-11-11T10:04:00Z">
                    <w:r w:rsidRPr="00C464C9">
                      <w:rPr>
                        <w:rFonts w:ascii="Ancizar Sans" w:hAnsi="Ancizar Sans" w:cs="Calibri"/>
                        <w:b/>
                        <w:bCs/>
                        <w:color w:val="000000"/>
                        <w:sz w:val="20"/>
                        <w:szCs w:val="22"/>
                        <w:rPrChange w:id="283" w:author="David Camilo Gomez Medina" w:date="2022-11-11T10:05:00Z">
                          <w:rPr>
                            <w:rFonts w:ascii="Ancizar Sans" w:hAnsi="Ancizar Sans" w:cs="Calibri"/>
                            <w:b/>
                            <w:bCs/>
                            <w:color w:val="000000"/>
                            <w:sz w:val="22"/>
                            <w:szCs w:val="22"/>
                          </w:rPr>
                        </w:rPrChange>
                      </w:rPr>
                      <w:t>TOTAL</w:t>
                    </w:r>
                  </w:ins>
                </w:p>
              </w:tc>
              <w:tc>
                <w:tcPr>
                  <w:tcW w:w="1780" w:type="dxa"/>
                  <w:tcBorders>
                    <w:top w:val="nil"/>
                    <w:left w:val="nil"/>
                    <w:bottom w:val="single" w:sz="8" w:space="0" w:color="auto"/>
                    <w:right w:val="single" w:sz="8" w:space="0" w:color="auto"/>
                  </w:tcBorders>
                  <w:shd w:val="clear" w:color="auto" w:fill="auto"/>
                  <w:noWrap/>
                  <w:vAlign w:val="center"/>
                  <w:hideMark/>
                  <w:tcPrChange w:id="284" w:author="David Camilo Gomez Medina" w:date="2022-11-11T10:05:00Z">
                    <w:tcPr>
                      <w:tcW w:w="1780" w:type="dxa"/>
                      <w:tcBorders>
                        <w:top w:val="nil"/>
                        <w:left w:val="nil"/>
                        <w:bottom w:val="single" w:sz="8" w:space="0" w:color="auto"/>
                        <w:right w:val="single" w:sz="8" w:space="0" w:color="auto"/>
                      </w:tcBorders>
                      <w:shd w:val="clear" w:color="auto" w:fill="auto"/>
                      <w:noWrap/>
                      <w:vAlign w:val="center"/>
                      <w:hideMark/>
                    </w:tcPr>
                  </w:tcPrChange>
                </w:tcPr>
                <w:p w14:paraId="6257106A" w14:textId="77777777" w:rsidR="00C464C9" w:rsidRPr="00C464C9" w:rsidRDefault="00C464C9" w:rsidP="00C464C9">
                  <w:pPr>
                    <w:jc w:val="center"/>
                    <w:rPr>
                      <w:ins w:id="285" w:author="David Camilo Gomez Medina" w:date="2022-11-11T10:04:00Z"/>
                      <w:rFonts w:ascii="Ancizar Sans" w:hAnsi="Ancizar Sans" w:cs="Calibri"/>
                      <w:color w:val="000000"/>
                      <w:sz w:val="20"/>
                      <w:szCs w:val="22"/>
                      <w:rPrChange w:id="286" w:author="David Camilo Gomez Medina" w:date="2022-11-11T10:05:00Z">
                        <w:rPr>
                          <w:ins w:id="287" w:author="David Camilo Gomez Medina" w:date="2022-11-11T10:04:00Z"/>
                          <w:rFonts w:ascii="Ancizar Sans" w:hAnsi="Ancizar Sans" w:cs="Calibri"/>
                          <w:color w:val="000000"/>
                          <w:sz w:val="22"/>
                          <w:szCs w:val="22"/>
                        </w:rPr>
                      </w:rPrChange>
                    </w:rPr>
                  </w:pPr>
                  <w:ins w:id="288" w:author="David Camilo Gomez Medina" w:date="2022-11-11T10:04:00Z">
                    <w:r w:rsidRPr="00C464C9">
                      <w:rPr>
                        <w:rFonts w:ascii="Ancizar Sans" w:hAnsi="Ancizar Sans" w:cs="Calibri"/>
                        <w:color w:val="000000"/>
                        <w:sz w:val="20"/>
                        <w:szCs w:val="22"/>
                        <w:rPrChange w:id="289" w:author="David Camilo Gomez Medina" w:date="2022-11-11T10:05:00Z">
                          <w:rPr>
                            <w:rFonts w:ascii="Ancizar Sans" w:hAnsi="Ancizar Sans" w:cs="Calibri"/>
                            <w:color w:val="000000"/>
                            <w:sz w:val="22"/>
                            <w:szCs w:val="22"/>
                          </w:rPr>
                        </w:rPrChange>
                      </w:rPr>
                      <w:t>$ 14.600.000,00</w:t>
                    </w:r>
                  </w:ins>
                </w:p>
              </w:tc>
            </w:tr>
          </w:tbl>
          <w:p w14:paraId="4E14C7E4" w14:textId="4685D675" w:rsidR="00AF0B01" w:rsidRDefault="00AF0B01" w:rsidP="002A12D9">
            <w:pPr>
              <w:spacing w:before="60" w:after="60"/>
              <w:rPr>
                <w:rFonts w:ascii="Ancizar Sans" w:hAnsi="Ancizar Sans" w:cs="Arial"/>
                <w:sz w:val="18"/>
                <w:szCs w:val="18"/>
              </w:rPr>
            </w:pPr>
          </w:p>
          <w:p w14:paraId="17810F43" w14:textId="3463AB31" w:rsidR="00AE76C1" w:rsidDel="00C464C9" w:rsidRDefault="00AE76C1" w:rsidP="002A12D9">
            <w:pPr>
              <w:spacing w:before="60" w:after="60"/>
              <w:rPr>
                <w:del w:id="290" w:author="David Camilo Gomez Medina" w:date="2022-11-11T10:04:00Z"/>
                <w:rFonts w:ascii="Ancizar Sans" w:hAnsi="Ancizar Sans" w:cs="Arial"/>
                <w:sz w:val="18"/>
                <w:szCs w:val="18"/>
              </w:rPr>
            </w:pPr>
            <w:del w:id="291" w:author="David Camilo Gomez Medina" w:date="2022-11-11T10:04:00Z">
              <w:r w:rsidDel="00C464C9">
                <w:rPr>
                  <w:rFonts w:ascii="Ancizar Sans" w:hAnsi="Ancizar Sans" w:cs="Arial"/>
                  <w:sz w:val="18"/>
                  <w:szCs w:val="18"/>
                </w:rPr>
                <w:delText>Director 1h/semana 200k$/h 16 semanas</w:delText>
              </w:r>
            </w:del>
          </w:p>
          <w:p w14:paraId="73CDA08E" w14:textId="02DEE6BC" w:rsidR="00AE76C1" w:rsidDel="00C464C9" w:rsidRDefault="00AE76C1" w:rsidP="002A12D9">
            <w:pPr>
              <w:spacing w:before="60" w:after="60"/>
              <w:rPr>
                <w:del w:id="292" w:author="David Camilo Gomez Medina" w:date="2022-11-11T10:04:00Z"/>
                <w:rFonts w:ascii="Ancizar Sans" w:hAnsi="Ancizar Sans" w:cs="Arial"/>
                <w:sz w:val="18"/>
                <w:szCs w:val="18"/>
              </w:rPr>
            </w:pPr>
            <w:del w:id="293" w:author="David Camilo Gomez Medina" w:date="2022-11-11T10:04:00Z">
              <w:r w:rsidDel="00C464C9">
                <w:rPr>
                  <w:rFonts w:ascii="Ancizar Sans" w:hAnsi="Ancizar Sans" w:cs="Arial"/>
                  <w:sz w:val="18"/>
                  <w:szCs w:val="18"/>
                </w:rPr>
                <w:delText>Codirectora 1h/semana 150k$/h 16 semanas</w:delText>
              </w:r>
            </w:del>
          </w:p>
          <w:p w14:paraId="62E88E90" w14:textId="7CD7D17D" w:rsidR="00AE76C1" w:rsidDel="00C464C9" w:rsidRDefault="00AE76C1" w:rsidP="002A12D9">
            <w:pPr>
              <w:spacing w:before="60" w:after="60"/>
              <w:rPr>
                <w:del w:id="294" w:author="David Camilo Gomez Medina" w:date="2022-11-11T10:04:00Z"/>
                <w:rFonts w:ascii="Ancizar Sans" w:hAnsi="Ancizar Sans" w:cs="Arial"/>
                <w:sz w:val="18"/>
                <w:szCs w:val="18"/>
              </w:rPr>
            </w:pPr>
            <w:del w:id="295" w:author="David Camilo Gomez Medina" w:date="2022-11-11T10:04:00Z">
              <w:r w:rsidDel="00C464C9">
                <w:rPr>
                  <w:rFonts w:ascii="Ancizar Sans" w:hAnsi="Ancizar Sans" w:cs="Arial"/>
                  <w:sz w:val="18"/>
                  <w:szCs w:val="18"/>
                </w:rPr>
                <w:delText>Computador 1 UN</w:delText>
              </w:r>
              <w:r w:rsidR="00D76423" w:rsidDel="00C464C9">
                <w:rPr>
                  <w:rFonts w:ascii="Ancizar Sans" w:hAnsi="Ancizar Sans" w:cs="Arial"/>
                  <w:sz w:val="18"/>
                  <w:szCs w:val="18"/>
                </w:rPr>
                <w:delText xml:space="preserve"> 200k$ mes 4 meses</w:delText>
              </w:r>
            </w:del>
          </w:p>
          <w:p w14:paraId="63622C9A" w14:textId="721F83F5" w:rsidR="00D76423" w:rsidDel="00C464C9" w:rsidRDefault="00D76423" w:rsidP="002A12D9">
            <w:pPr>
              <w:spacing w:before="60" w:after="60"/>
              <w:rPr>
                <w:del w:id="296" w:author="David Camilo Gomez Medina" w:date="2022-11-11T10:04:00Z"/>
                <w:rFonts w:ascii="Ancizar Sans" w:hAnsi="Ancizar Sans" w:cs="Arial"/>
                <w:sz w:val="18"/>
                <w:szCs w:val="18"/>
              </w:rPr>
            </w:pPr>
            <w:del w:id="297" w:author="David Camilo Gomez Medina" w:date="2022-11-11T10:04:00Z">
              <w:r w:rsidDel="00C464C9">
                <w:rPr>
                  <w:rFonts w:ascii="Ancizar Sans" w:hAnsi="Ancizar Sans" w:cs="Arial"/>
                  <w:sz w:val="18"/>
                  <w:szCs w:val="18"/>
                </w:rPr>
                <w:delText xml:space="preserve">Impresora 1 GL 200k$ </w:delText>
              </w:r>
            </w:del>
          </w:p>
          <w:p w14:paraId="49C4C77D" w14:textId="09D1E779" w:rsidR="00D76423" w:rsidRPr="00E16F95" w:rsidDel="00C464C9" w:rsidRDefault="00D76423" w:rsidP="002A12D9">
            <w:pPr>
              <w:spacing w:before="60" w:after="60"/>
              <w:rPr>
                <w:del w:id="298" w:author="David Camilo Gomez Medina" w:date="2022-11-11T10:04:00Z"/>
                <w:rFonts w:ascii="Ancizar Sans" w:hAnsi="Ancizar Sans" w:cs="Arial"/>
                <w:sz w:val="18"/>
                <w:szCs w:val="18"/>
              </w:rPr>
            </w:pPr>
            <w:del w:id="299" w:author="David Camilo Gomez Medina" w:date="2022-11-11T10:04:00Z">
              <w:r w:rsidDel="00C464C9">
                <w:rPr>
                  <w:rFonts w:ascii="Ancizar Sans" w:hAnsi="Ancizar Sans" w:cs="Arial"/>
                  <w:sz w:val="18"/>
                  <w:szCs w:val="18"/>
                </w:rPr>
                <w:delText>Estudiante 20h/semana 2M$/mes 4meses</w:delText>
              </w:r>
            </w:del>
          </w:p>
          <w:p w14:paraId="0E455836" w14:textId="77777777" w:rsidR="00AF0B01" w:rsidRPr="00E16F95" w:rsidDel="00C464C9" w:rsidRDefault="00AF0B01" w:rsidP="002A12D9">
            <w:pPr>
              <w:spacing w:before="60" w:after="60"/>
              <w:rPr>
                <w:del w:id="300" w:author="David Camilo Gomez Medina" w:date="2022-11-11T10:05:00Z"/>
                <w:rFonts w:ascii="Ancizar Sans" w:hAnsi="Ancizar Sans" w:cs="Arial"/>
                <w:sz w:val="18"/>
                <w:szCs w:val="18"/>
              </w:rPr>
            </w:pPr>
          </w:p>
          <w:p w14:paraId="1555D60D" w14:textId="77777777" w:rsidR="00AF0B01" w:rsidRPr="00E16F95" w:rsidDel="00C464C9" w:rsidRDefault="00AF0B01" w:rsidP="002A12D9">
            <w:pPr>
              <w:spacing w:before="60" w:after="60"/>
              <w:rPr>
                <w:del w:id="301" w:author="David Camilo Gomez Medina" w:date="2022-11-11T10:05:00Z"/>
                <w:rFonts w:ascii="Ancizar Sans" w:hAnsi="Ancizar Sans" w:cs="Arial"/>
                <w:sz w:val="18"/>
                <w:szCs w:val="18"/>
              </w:rPr>
            </w:pPr>
          </w:p>
          <w:p w14:paraId="190180AD" w14:textId="77777777" w:rsidR="00AF0B01" w:rsidRPr="00E16F95" w:rsidRDefault="00AF0B01" w:rsidP="002A12D9">
            <w:pPr>
              <w:spacing w:before="60" w:after="60"/>
              <w:rPr>
                <w:rFonts w:ascii="Ancizar Sans" w:hAnsi="Ancizar Sans" w:cs="Arial"/>
                <w:b/>
                <w:sz w:val="18"/>
                <w:szCs w:val="18"/>
              </w:rPr>
            </w:pPr>
          </w:p>
        </w:tc>
      </w:tr>
    </w:tbl>
    <w:p w14:paraId="70780E5E" w14:textId="77777777" w:rsidR="00CD6D9E" w:rsidRPr="00E16F95" w:rsidRDefault="00CD6D9E" w:rsidP="00CD6D9E">
      <w:pPr>
        <w:rPr>
          <w:rFonts w:ascii="Ancizar Sans" w:hAnsi="Ancizar Sans"/>
        </w:rPr>
      </w:pPr>
    </w:p>
    <w:p w14:paraId="48CC15A6" w14:textId="77777777" w:rsidR="00B7139A" w:rsidRPr="00316541" w:rsidRDefault="004B387D" w:rsidP="00B7139A">
      <w:pPr>
        <w:spacing w:line="253" w:lineRule="exact"/>
        <w:rPr>
          <w:rFonts w:ascii="Ancizar Sans" w:hAnsi="Ancizar Sans" w:cs="Arial"/>
          <w:sz w:val="20"/>
          <w:szCs w:val="18"/>
        </w:rPr>
      </w:pPr>
      <w:r>
        <w:rPr>
          <w:rFonts w:ascii="Ancizar Sans" w:hAnsi="Ancizar Sans" w:cs="Arial"/>
          <w:b/>
          <w:sz w:val="20"/>
          <w:szCs w:val="18"/>
        </w:rPr>
        <w:t>11</w:t>
      </w:r>
      <w:r w:rsidR="00316541">
        <w:rPr>
          <w:rFonts w:ascii="Ancizar Sans" w:hAnsi="Ancizar Sans" w:cs="Arial"/>
          <w:b/>
          <w:sz w:val="20"/>
          <w:szCs w:val="18"/>
        </w:rPr>
        <w:t xml:space="preserve">. </w:t>
      </w:r>
      <w:r w:rsidR="00B7139A" w:rsidRPr="00316541">
        <w:rPr>
          <w:rFonts w:ascii="Ancizar Sans" w:hAnsi="Ancizar Sans" w:cs="Arial"/>
          <w:b/>
          <w:sz w:val="20"/>
          <w:szCs w:val="18"/>
        </w:rPr>
        <w:t xml:space="preserve">CRITERIOS DE EVALUACIÓN </w:t>
      </w:r>
      <w:r w:rsidR="00B7139A" w:rsidRPr="00316541">
        <w:rPr>
          <w:rFonts w:ascii="Ancizar Sans" w:hAnsi="Ancizar Sans" w:cs="Arial"/>
          <w:sz w:val="20"/>
          <w:szCs w:val="18"/>
        </w:rPr>
        <w:t>(En caso de modalidad</w:t>
      </w:r>
      <w:r w:rsidR="006B61C6">
        <w:rPr>
          <w:rFonts w:ascii="Ancizar Sans" w:hAnsi="Ancizar Sans" w:cs="Arial"/>
          <w:sz w:val="20"/>
          <w:szCs w:val="18"/>
        </w:rPr>
        <w:t>es</w:t>
      </w:r>
      <w:r w:rsidR="00B7139A" w:rsidRPr="00316541">
        <w:rPr>
          <w:rFonts w:ascii="Ancizar Sans" w:hAnsi="Ancizar Sans" w:cs="Arial"/>
          <w:sz w:val="20"/>
          <w:szCs w:val="18"/>
        </w:rPr>
        <w:t xml:space="preserve"> I o II)</w:t>
      </w:r>
    </w:p>
    <w:p w14:paraId="5867518D" w14:textId="77777777" w:rsidR="00B7139A" w:rsidRPr="00E16F95" w:rsidRDefault="00B7139A" w:rsidP="00B7139A">
      <w:pPr>
        <w:rPr>
          <w:rFonts w:ascii="Ancizar Sans" w:hAnsi="Ancizar Sans"/>
        </w:rPr>
      </w:pPr>
    </w:p>
    <w:tbl>
      <w:tblPr>
        <w:tblW w:w="0" w:type="auto"/>
        <w:jc w:val="center"/>
        <w:tblCellMar>
          <w:left w:w="70" w:type="dxa"/>
          <w:right w:w="70" w:type="dxa"/>
        </w:tblCellMar>
        <w:tblLook w:val="04A0" w:firstRow="1" w:lastRow="0" w:firstColumn="1" w:lastColumn="0" w:noHBand="0" w:noVBand="1"/>
      </w:tblPr>
      <w:tblGrid>
        <w:gridCol w:w="5751"/>
        <w:gridCol w:w="2662"/>
      </w:tblGrid>
      <w:tr w:rsidR="00B7139A" w:rsidRPr="00316541" w14:paraId="04BDD15F" w14:textId="77777777" w:rsidTr="00430FD5">
        <w:trPr>
          <w:trHeight w:val="397"/>
          <w:jc w:val="center"/>
        </w:trPr>
        <w:tc>
          <w:tcPr>
            <w:tcW w:w="5751" w:type="dxa"/>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0EB07CAC" w14:textId="77777777" w:rsidR="00B7139A" w:rsidRPr="00316541" w:rsidRDefault="00B7139A" w:rsidP="0093486A">
            <w:pPr>
              <w:contextualSpacing/>
              <w:jc w:val="center"/>
              <w:rPr>
                <w:rFonts w:ascii="Ancizar Sans" w:hAnsi="Ancizar Sans"/>
                <w:b/>
                <w:color w:val="000000"/>
                <w:sz w:val="22"/>
              </w:rPr>
            </w:pPr>
            <w:r w:rsidRPr="00316541">
              <w:rPr>
                <w:rFonts w:ascii="Ancizar Sans" w:hAnsi="Ancizar Sans"/>
                <w:b/>
                <w:color w:val="000000"/>
                <w:sz w:val="22"/>
              </w:rPr>
              <w:t>CRITERIOS DE EVALUACIÓN</w:t>
            </w:r>
          </w:p>
        </w:tc>
        <w:tc>
          <w:tcPr>
            <w:tcW w:w="2662" w:type="dxa"/>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3AB7BEC" w14:textId="2AF497AC" w:rsidR="00B7139A" w:rsidRPr="00316541" w:rsidRDefault="000203A7" w:rsidP="00316541">
            <w:pPr>
              <w:contextualSpacing/>
              <w:jc w:val="center"/>
              <w:rPr>
                <w:rFonts w:ascii="Ancizar Sans" w:hAnsi="Ancizar Sans"/>
                <w:b/>
                <w:color w:val="000000"/>
                <w:sz w:val="22"/>
              </w:rPr>
            </w:pPr>
            <w:r w:rsidRPr="00316541">
              <w:rPr>
                <w:rFonts w:ascii="Ancizar Sans" w:hAnsi="Ancizar Sans"/>
                <w:b/>
                <w:color w:val="000000"/>
                <w:sz w:val="22"/>
              </w:rPr>
              <w:t>Porcentaje del</w:t>
            </w:r>
            <w:r w:rsidR="00B7139A" w:rsidRPr="00316541">
              <w:rPr>
                <w:rFonts w:ascii="Ancizar Sans" w:hAnsi="Ancizar Sans"/>
                <w:b/>
                <w:color w:val="000000"/>
                <w:sz w:val="22"/>
              </w:rPr>
              <w:t xml:space="preserve"> criterio</w:t>
            </w:r>
          </w:p>
        </w:tc>
      </w:tr>
      <w:tr w:rsidR="00B7139A" w:rsidRPr="00E16F95" w14:paraId="13D1EB18" w14:textId="77777777" w:rsidTr="00430FD5">
        <w:trPr>
          <w:trHeight w:val="283"/>
          <w:jc w:val="center"/>
        </w:trPr>
        <w:tc>
          <w:tcPr>
            <w:tcW w:w="5751" w:type="dxa"/>
            <w:tcBorders>
              <w:top w:val="double" w:sz="4" w:space="0" w:color="auto"/>
              <w:left w:val="double" w:sz="4" w:space="0" w:color="auto"/>
              <w:bottom w:val="single" w:sz="4" w:space="0" w:color="auto"/>
              <w:right w:val="single" w:sz="4" w:space="0" w:color="auto"/>
            </w:tcBorders>
            <w:shd w:val="clear" w:color="auto" w:fill="D9D9D9"/>
            <w:vAlign w:val="center"/>
          </w:tcPr>
          <w:p w14:paraId="0115EBAD" w14:textId="48C21303" w:rsidR="00B7139A" w:rsidRPr="009649EB" w:rsidRDefault="009649EB" w:rsidP="0093486A">
            <w:pPr>
              <w:spacing w:line="0" w:lineRule="atLeast"/>
              <w:rPr>
                <w:rFonts w:ascii="Ancizar Sans" w:hAnsi="Ancizar Sans"/>
                <w:sz w:val="18"/>
                <w:szCs w:val="18"/>
              </w:rPr>
            </w:pPr>
            <w:r>
              <w:rPr>
                <w:rFonts w:ascii="Ancizar Sans" w:hAnsi="Ancizar Sans"/>
                <w:sz w:val="18"/>
                <w:szCs w:val="18"/>
              </w:rPr>
              <w:t>Primer informe de avance</w:t>
            </w:r>
          </w:p>
        </w:tc>
        <w:tc>
          <w:tcPr>
            <w:tcW w:w="2662"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40FF0E3C" w14:textId="40B77C3C" w:rsidR="00B7139A" w:rsidRPr="00E16F95" w:rsidRDefault="00D76423" w:rsidP="009649EB">
            <w:pPr>
              <w:contextualSpacing/>
              <w:jc w:val="center"/>
              <w:rPr>
                <w:rFonts w:ascii="Ancizar Sans" w:hAnsi="Ancizar Sans"/>
                <w:color w:val="000000"/>
              </w:rPr>
            </w:pPr>
            <w:r>
              <w:rPr>
                <w:rFonts w:ascii="Ancizar Sans" w:hAnsi="Ancizar Sans"/>
                <w:color w:val="000000"/>
              </w:rPr>
              <w:t xml:space="preserve">10 </w:t>
            </w:r>
            <w:r w:rsidR="009649EB">
              <w:rPr>
                <w:rFonts w:ascii="Ancizar Sans" w:hAnsi="Ancizar Sans"/>
                <w:color w:val="000000"/>
              </w:rPr>
              <w:t>%</w:t>
            </w:r>
          </w:p>
        </w:tc>
      </w:tr>
      <w:tr w:rsidR="00B7139A" w:rsidRPr="00E16F95" w14:paraId="3439DA2A" w14:textId="77777777" w:rsidTr="00430FD5">
        <w:trPr>
          <w:trHeight w:val="283"/>
          <w:jc w:val="center"/>
        </w:trPr>
        <w:tc>
          <w:tcPr>
            <w:tcW w:w="5751" w:type="dxa"/>
            <w:tcBorders>
              <w:top w:val="single" w:sz="4" w:space="0" w:color="auto"/>
              <w:left w:val="double" w:sz="4" w:space="0" w:color="auto"/>
              <w:bottom w:val="single" w:sz="4" w:space="0" w:color="auto"/>
              <w:right w:val="single" w:sz="4" w:space="0" w:color="auto"/>
            </w:tcBorders>
            <w:shd w:val="clear" w:color="auto" w:fill="D9D9D9"/>
            <w:vAlign w:val="center"/>
          </w:tcPr>
          <w:p w14:paraId="7734A7BF" w14:textId="32C73541" w:rsidR="00B7139A" w:rsidRPr="009649EB" w:rsidRDefault="009649EB" w:rsidP="0093486A">
            <w:pPr>
              <w:spacing w:line="0" w:lineRule="atLeast"/>
              <w:rPr>
                <w:rFonts w:ascii="Ancizar Sans" w:hAnsi="Ancizar Sans"/>
                <w:sz w:val="18"/>
                <w:szCs w:val="18"/>
              </w:rPr>
            </w:pPr>
            <w:r>
              <w:rPr>
                <w:rFonts w:ascii="Ancizar Sans" w:hAnsi="Ancizar Sans"/>
                <w:sz w:val="18"/>
                <w:szCs w:val="18"/>
              </w:rPr>
              <w:t>Segundo informe de avance</w:t>
            </w:r>
          </w:p>
        </w:tc>
        <w:tc>
          <w:tcPr>
            <w:tcW w:w="2662" w:type="dxa"/>
            <w:tcBorders>
              <w:top w:val="single" w:sz="4" w:space="0" w:color="auto"/>
              <w:left w:val="single" w:sz="4" w:space="0" w:color="auto"/>
              <w:bottom w:val="single" w:sz="4" w:space="0" w:color="auto"/>
              <w:right w:val="double" w:sz="4" w:space="0" w:color="auto"/>
            </w:tcBorders>
            <w:shd w:val="clear" w:color="auto" w:fill="auto"/>
            <w:noWrap/>
            <w:vAlign w:val="center"/>
            <w:hideMark/>
          </w:tcPr>
          <w:p w14:paraId="3A1434C9" w14:textId="57053B19" w:rsidR="00B7139A" w:rsidRPr="00E16F95" w:rsidRDefault="009649EB" w:rsidP="009649EB">
            <w:pPr>
              <w:contextualSpacing/>
              <w:jc w:val="center"/>
              <w:rPr>
                <w:rFonts w:ascii="Ancizar Sans" w:hAnsi="Ancizar Sans"/>
                <w:color w:val="000000"/>
              </w:rPr>
            </w:pPr>
            <w:r>
              <w:rPr>
                <w:rFonts w:ascii="Ancizar Sans" w:hAnsi="Ancizar Sans"/>
                <w:color w:val="000000"/>
              </w:rPr>
              <w:t>20 %</w:t>
            </w:r>
          </w:p>
        </w:tc>
      </w:tr>
      <w:tr w:rsidR="00B7139A" w:rsidRPr="00E16F95" w14:paraId="72732498" w14:textId="77777777" w:rsidTr="00430FD5">
        <w:trPr>
          <w:trHeight w:val="283"/>
          <w:jc w:val="center"/>
        </w:trPr>
        <w:tc>
          <w:tcPr>
            <w:tcW w:w="5751" w:type="dxa"/>
            <w:tcBorders>
              <w:top w:val="single" w:sz="4" w:space="0" w:color="auto"/>
              <w:left w:val="double" w:sz="4" w:space="0" w:color="auto"/>
              <w:bottom w:val="single" w:sz="4" w:space="0" w:color="auto"/>
              <w:right w:val="single" w:sz="4" w:space="0" w:color="auto"/>
            </w:tcBorders>
            <w:shd w:val="clear" w:color="auto" w:fill="D9D9D9"/>
            <w:vAlign w:val="center"/>
          </w:tcPr>
          <w:p w14:paraId="2A733A40" w14:textId="50C2908A" w:rsidR="00B7139A" w:rsidRPr="009649EB" w:rsidRDefault="009649EB" w:rsidP="0093486A">
            <w:pPr>
              <w:spacing w:line="0" w:lineRule="atLeast"/>
              <w:rPr>
                <w:rFonts w:ascii="Ancizar Sans" w:hAnsi="Ancizar Sans"/>
                <w:sz w:val="18"/>
                <w:szCs w:val="18"/>
              </w:rPr>
            </w:pPr>
            <w:r>
              <w:rPr>
                <w:rFonts w:ascii="Ancizar Sans" w:hAnsi="Ancizar Sans"/>
                <w:sz w:val="18"/>
                <w:szCs w:val="18"/>
              </w:rPr>
              <w:t>Tercer informe de avance</w:t>
            </w:r>
          </w:p>
        </w:tc>
        <w:tc>
          <w:tcPr>
            <w:tcW w:w="2662" w:type="dxa"/>
            <w:tcBorders>
              <w:top w:val="single" w:sz="4" w:space="0" w:color="auto"/>
              <w:left w:val="single" w:sz="4" w:space="0" w:color="auto"/>
              <w:bottom w:val="single" w:sz="4" w:space="0" w:color="auto"/>
              <w:right w:val="double" w:sz="4" w:space="0" w:color="auto"/>
            </w:tcBorders>
            <w:shd w:val="clear" w:color="auto" w:fill="auto"/>
            <w:noWrap/>
            <w:vAlign w:val="center"/>
            <w:hideMark/>
          </w:tcPr>
          <w:p w14:paraId="218E7D8C" w14:textId="5A25E80E" w:rsidR="00B7139A" w:rsidRPr="00E16F95" w:rsidRDefault="00D76423" w:rsidP="009649EB">
            <w:pPr>
              <w:contextualSpacing/>
              <w:jc w:val="center"/>
              <w:rPr>
                <w:rFonts w:ascii="Ancizar Sans" w:hAnsi="Ancizar Sans"/>
                <w:color w:val="000000"/>
              </w:rPr>
            </w:pPr>
            <w:r>
              <w:rPr>
                <w:rFonts w:ascii="Ancizar Sans" w:hAnsi="Ancizar Sans"/>
                <w:color w:val="000000"/>
              </w:rPr>
              <w:t xml:space="preserve">30 </w:t>
            </w:r>
            <w:r w:rsidR="009649EB">
              <w:rPr>
                <w:rFonts w:ascii="Ancizar Sans" w:hAnsi="Ancizar Sans"/>
                <w:color w:val="000000"/>
              </w:rPr>
              <w:t>%</w:t>
            </w:r>
          </w:p>
        </w:tc>
      </w:tr>
      <w:tr w:rsidR="000E114A" w:rsidRPr="00E16F95" w14:paraId="0850340B" w14:textId="77777777" w:rsidTr="00430FD5">
        <w:trPr>
          <w:trHeight w:val="283"/>
          <w:jc w:val="center"/>
        </w:trPr>
        <w:tc>
          <w:tcPr>
            <w:tcW w:w="5751" w:type="dxa"/>
            <w:tcBorders>
              <w:top w:val="single" w:sz="4" w:space="0" w:color="auto"/>
              <w:left w:val="double" w:sz="4" w:space="0" w:color="auto"/>
              <w:bottom w:val="single" w:sz="4" w:space="0" w:color="auto"/>
              <w:right w:val="single" w:sz="4" w:space="0" w:color="auto"/>
            </w:tcBorders>
            <w:shd w:val="clear" w:color="auto" w:fill="D9D9D9"/>
            <w:vAlign w:val="center"/>
          </w:tcPr>
          <w:p w14:paraId="464FD906" w14:textId="122921CE" w:rsidR="000E114A" w:rsidRPr="009649EB" w:rsidRDefault="009649EB" w:rsidP="0093486A">
            <w:pPr>
              <w:spacing w:line="0" w:lineRule="atLeast"/>
              <w:rPr>
                <w:rFonts w:ascii="Ancizar Sans" w:hAnsi="Ancizar Sans"/>
                <w:sz w:val="18"/>
                <w:szCs w:val="18"/>
              </w:rPr>
            </w:pPr>
            <w:r>
              <w:rPr>
                <w:rFonts w:ascii="Ancizar Sans" w:hAnsi="Ancizar Sans"/>
                <w:sz w:val="18"/>
                <w:szCs w:val="18"/>
              </w:rPr>
              <w:t>Documento final</w:t>
            </w:r>
          </w:p>
        </w:tc>
        <w:tc>
          <w:tcPr>
            <w:tcW w:w="2662"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0459420" w14:textId="7B444E41" w:rsidR="000E114A" w:rsidRPr="00E16F95" w:rsidRDefault="00D76423" w:rsidP="009649EB">
            <w:pPr>
              <w:contextualSpacing/>
              <w:jc w:val="center"/>
              <w:rPr>
                <w:rFonts w:ascii="Ancizar Sans" w:hAnsi="Ancizar Sans"/>
                <w:color w:val="000000"/>
              </w:rPr>
            </w:pPr>
            <w:r>
              <w:rPr>
                <w:rFonts w:ascii="Ancizar Sans" w:hAnsi="Ancizar Sans"/>
                <w:color w:val="000000"/>
              </w:rPr>
              <w:t xml:space="preserve">40 </w:t>
            </w:r>
            <w:r w:rsidR="009649EB">
              <w:rPr>
                <w:rFonts w:ascii="Ancizar Sans" w:hAnsi="Ancizar Sans"/>
                <w:color w:val="000000"/>
              </w:rPr>
              <w:t>%</w:t>
            </w:r>
          </w:p>
        </w:tc>
      </w:tr>
    </w:tbl>
    <w:p w14:paraId="07D8118A" w14:textId="77777777" w:rsidR="00B7139A" w:rsidRDefault="00B7139A" w:rsidP="00B7139A">
      <w:pPr>
        <w:rPr>
          <w:rFonts w:ascii="Ancizar Sans" w:hAnsi="Ancizar Sans"/>
        </w:rPr>
      </w:pPr>
    </w:p>
    <w:p w14:paraId="07259CC6" w14:textId="77777777" w:rsidR="00B7139A" w:rsidRPr="00E16F95" w:rsidRDefault="00B7139A" w:rsidP="00B7139A">
      <w:pPr>
        <w:jc w:val="center"/>
        <w:rPr>
          <w:rFonts w:ascii="Ancizar Sans" w:hAnsi="Ancizar Sans" w:cs="Arial"/>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B7139A" w:rsidRPr="0037162D" w14:paraId="3B99AEAB" w14:textId="77777777" w:rsidTr="00077DA5">
        <w:trPr>
          <w:trHeight w:val="1652"/>
        </w:trPr>
        <w:tc>
          <w:tcPr>
            <w:tcW w:w="5000" w:type="pct"/>
            <w:vAlign w:val="center"/>
          </w:tcPr>
          <w:p w14:paraId="48FC0FE7" w14:textId="6F7B8D41" w:rsidR="00B7139A" w:rsidRDefault="004B387D" w:rsidP="0093486A">
            <w:pPr>
              <w:spacing w:before="60" w:after="60"/>
              <w:rPr>
                <w:ins w:id="302" w:author="David Camilo Gomez Medina" w:date="2022-11-11T10:05:00Z"/>
                <w:rFonts w:ascii="Ancizar Sans" w:hAnsi="Ancizar Sans" w:cs="Arial"/>
                <w:sz w:val="20"/>
                <w:szCs w:val="18"/>
              </w:rPr>
            </w:pPr>
            <w:r>
              <w:rPr>
                <w:rFonts w:ascii="Ancizar Sans" w:hAnsi="Ancizar Sans" w:cs="Arial"/>
                <w:b/>
                <w:sz w:val="20"/>
                <w:szCs w:val="18"/>
              </w:rPr>
              <w:t>12</w:t>
            </w:r>
            <w:r w:rsidR="00316541">
              <w:rPr>
                <w:rFonts w:ascii="Ancizar Sans" w:hAnsi="Ancizar Sans" w:cs="Arial"/>
                <w:b/>
                <w:sz w:val="20"/>
                <w:szCs w:val="18"/>
              </w:rPr>
              <w:t xml:space="preserve">. </w:t>
            </w:r>
            <w:r w:rsidR="00B7139A" w:rsidRPr="00316541">
              <w:rPr>
                <w:rFonts w:ascii="Ancizar Sans" w:hAnsi="Ancizar Sans" w:cs="Arial"/>
                <w:b/>
                <w:sz w:val="20"/>
                <w:szCs w:val="18"/>
              </w:rPr>
              <w:t xml:space="preserve">RESULTADOS </w:t>
            </w:r>
            <w:commentRangeStart w:id="303"/>
            <w:r w:rsidR="00B7139A" w:rsidRPr="00316541">
              <w:rPr>
                <w:rFonts w:ascii="Ancizar Sans" w:hAnsi="Ancizar Sans" w:cs="Arial"/>
                <w:b/>
                <w:sz w:val="20"/>
                <w:szCs w:val="18"/>
              </w:rPr>
              <w:t xml:space="preserve">ESPERADOS </w:t>
            </w:r>
            <w:commentRangeEnd w:id="303"/>
            <w:r w:rsidR="00C30516">
              <w:rPr>
                <w:rStyle w:val="Refdecomentario"/>
              </w:rPr>
              <w:commentReference w:id="303"/>
            </w:r>
            <w:r w:rsidR="00B7139A" w:rsidRPr="00316541">
              <w:rPr>
                <w:rFonts w:ascii="Ancizar Sans" w:hAnsi="Ancizar Sans" w:cs="Arial"/>
                <w:sz w:val="20"/>
                <w:szCs w:val="18"/>
              </w:rPr>
              <w:t>(En caso de modalidad</w:t>
            </w:r>
            <w:r w:rsidR="006B61C6">
              <w:rPr>
                <w:rFonts w:ascii="Ancizar Sans" w:hAnsi="Ancizar Sans" w:cs="Arial"/>
                <w:sz w:val="20"/>
                <w:szCs w:val="18"/>
              </w:rPr>
              <w:t>es</w:t>
            </w:r>
            <w:r w:rsidR="00B7139A" w:rsidRPr="00316541">
              <w:rPr>
                <w:rFonts w:ascii="Ancizar Sans" w:hAnsi="Ancizar Sans" w:cs="Arial"/>
                <w:sz w:val="20"/>
                <w:szCs w:val="18"/>
              </w:rPr>
              <w:t xml:space="preserve"> I o II (a.) o II (c.))</w:t>
            </w:r>
          </w:p>
          <w:p w14:paraId="71E6EEF2" w14:textId="7840974B" w:rsidR="00C464C9" w:rsidRPr="00C464C9" w:rsidRDefault="00216273" w:rsidP="0093486A">
            <w:pPr>
              <w:spacing w:before="60" w:after="60"/>
              <w:rPr>
                <w:rFonts w:ascii="Ancizar Sans" w:hAnsi="Ancizar Sans" w:cs="Arial"/>
                <w:sz w:val="18"/>
                <w:szCs w:val="18"/>
                <w:lang w:val="en-US"/>
                <w:rPrChange w:id="304" w:author="David Camilo Gomez Medina" w:date="2022-11-11T10:05:00Z">
                  <w:rPr>
                    <w:rFonts w:ascii="Ancizar Sans" w:hAnsi="Ancizar Sans" w:cs="Arial"/>
                    <w:sz w:val="20"/>
                    <w:szCs w:val="18"/>
                  </w:rPr>
                </w:rPrChange>
              </w:rPr>
            </w:pPr>
            <w:ins w:id="305" w:author="David Camilo Gomez Medina" w:date="2022-11-11T10:06:00Z">
              <w:r>
                <w:rPr>
                  <w:rFonts w:ascii="Ancizar Sans" w:hAnsi="Ancizar Sans" w:cs="Arial"/>
                  <w:sz w:val="18"/>
                  <w:szCs w:val="18"/>
                  <w:lang w:val="en-US"/>
                </w:rPr>
                <w:t>Assess</w:t>
              </w:r>
            </w:ins>
            <w:ins w:id="306" w:author="David Camilo Gomez Medina" w:date="2022-11-11T10:05:00Z">
              <w:r w:rsidR="00C464C9" w:rsidRPr="00E47AF6">
                <w:rPr>
                  <w:rFonts w:ascii="Ancizar Sans" w:hAnsi="Ancizar Sans" w:cs="Arial"/>
                  <w:sz w:val="18"/>
                  <w:szCs w:val="18"/>
                  <w:lang w:val="en-US"/>
                </w:rPr>
                <w:t xml:space="preserve"> the different methodologies selected and identify the appropriate one for estimating aquifer recharge in the study area. In addition, publish the result obtained through a research article.</w:t>
              </w:r>
            </w:ins>
          </w:p>
          <w:p w14:paraId="08FADEB2" w14:textId="4D87D823" w:rsidR="00B7139A" w:rsidRPr="00327898" w:rsidDel="00C464C9" w:rsidRDefault="00327898" w:rsidP="0093486A">
            <w:pPr>
              <w:spacing w:before="60" w:after="60"/>
              <w:rPr>
                <w:del w:id="307" w:author="David Camilo Gomez Medina" w:date="2022-11-11T10:05:00Z"/>
                <w:rFonts w:ascii="Ancizar Sans" w:hAnsi="Ancizar Sans" w:cs="Arial"/>
                <w:sz w:val="18"/>
                <w:szCs w:val="18"/>
                <w:lang w:val="en-US"/>
              </w:rPr>
            </w:pPr>
            <w:del w:id="308" w:author="David Camilo Gomez Medina" w:date="2022-11-11T10:05:00Z">
              <w:r w:rsidRPr="00327898" w:rsidDel="00C464C9">
                <w:rPr>
                  <w:rFonts w:ascii="Ancizar Sans" w:hAnsi="Ancizar Sans" w:cs="Arial"/>
                  <w:sz w:val="18"/>
                  <w:szCs w:val="18"/>
                  <w:lang w:val="en-US"/>
                </w:rPr>
                <w:delText>It is expected to collect the information of the variables necessary to apply the different aquifer recharge methodologies and carry out their respective processing. With this, the recharge estimation will be obtained, the methodologies will be evaluated and the different results obtained will be consolidated.  Conclusions will be reached and the outcome document will be generated.</w:delText>
              </w:r>
            </w:del>
          </w:p>
          <w:p w14:paraId="1B3E1AF9" w14:textId="77777777" w:rsidR="00B7139A" w:rsidRPr="00327898" w:rsidDel="00C464C9" w:rsidRDefault="00B7139A" w:rsidP="0093486A">
            <w:pPr>
              <w:spacing w:before="60" w:after="60"/>
              <w:rPr>
                <w:del w:id="309" w:author="David Camilo Gomez Medina" w:date="2022-11-11T10:05:00Z"/>
                <w:rFonts w:ascii="Ancizar Sans" w:hAnsi="Ancizar Sans" w:cs="Arial"/>
                <w:sz w:val="18"/>
                <w:szCs w:val="18"/>
                <w:lang w:val="en-US"/>
              </w:rPr>
            </w:pPr>
          </w:p>
          <w:p w14:paraId="389D80CC" w14:textId="77777777" w:rsidR="00B7139A" w:rsidRPr="00327898" w:rsidDel="00C464C9" w:rsidRDefault="00B7139A" w:rsidP="0093486A">
            <w:pPr>
              <w:spacing w:before="60" w:after="60"/>
              <w:rPr>
                <w:del w:id="310" w:author="David Camilo Gomez Medina" w:date="2022-11-11T10:05:00Z"/>
                <w:rFonts w:ascii="Ancizar Sans" w:hAnsi="Ancizar Sans" w:cs="Arial"/>
                <w:sz w:val="18"/>
                <w:szCs w:val="18"/>
                <w:lang w:val="en-US"/>
              </w:rPr>
            </w:pPr>
          </w:p>
          <w:p w14:paraId="0D62F0BF" w14:textId="77777777" w:rsidR="00B7139A" w:rsidRPr="00327898" w:rsidDel="00C464C9" w:rsidRDefault="00B7139A" w:rsidP="0093486A">
            <w:pPr>
              <w:spacing w:before="60" w:after="60"/>
              <w:rPr>
                <w:del w:id="311" w:author="David Camilo Gomez Medina" w:date="2022-11-11T10:05:00Z"/>
                <w:rFonts w:ascii="Ancizar Sans" w:hAnsi="Ancizar Sans" w:cs="Arial"/>
                <w:sz w:val="18"/>
                <w:szCs w:val="18"/>
                <w:lang w:val="en-US"/>
              </w:rPr>
            </w:pPr>
          </w:p>
          <w:p w14:paraId="27BA92AD" w14:textId="77777777" w:rsidR="00B7139A" w:rsidRPr="00327898" w:rsidRDefault="00B7139A" w:rsidP="0093486A">
            <w:pPr>
              <w:spacing w:before="60" w:after="60"/>
              <w:rPr>
                <w:rFonts w:ascii="Ancizar Sans" w:hAnsi="Ancizar Sans" w:cs="Arial"/>
                <w:b/>
                <w:sz w:val="18"/>
                <w:szCs w:val="18"/>
                <w:lang w:val="en-US"/>
              </w:rPr>
            </w:pPr>
          </w:p>
        </w:tc>
      </w:tr>
    </w:tbl>
    <w:p w14:paraId="11CEBC54" w14:textId="77777777" w:rsidR="00B7139A" w:rsidRPr="00327898" w:rsidRDefault="00B7139A" w:rsidP="00B7139A">
      <w:pPr>
        <w:rPr>
          <w:rFonts w:ascii="Ancizar Sans" w:hAnsi="Ancizar Sans"/>
          <w:lang w:val="en-US"/>
        </w:rPr>
      </w:pPr>
    </w:p>
    <w:p w14:paraId="431B8CB3" w14:textId="77777777" w:rsidR="00B7139A" w:rsidRPr="00327898" w:rsidRDefault="00B7139A" w:rsidP="00AF0B01">
      <w:pPr>
        <w:jc w:val="center"/>
        <w:rPr>
          <w:rFonts w:ascii="Ancizar Sans" w:hAnsi="Ancizar Sans" w:cs="Arial"/>
          <w:b/>
          <w:bCs/>
          <w:sz w:val="20"/>
          <w:szCs w:val="20"/>
          <w:lang w:val="en-US"/>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AF0B01" w:rsidRPr="0037162D" w14:paraId="2FE51AC7" w14:textId="77777777" w:rsidTr="00077DA5">
        <w:trPr>
          <w:trHeight w:val="400"/>
        </w:trPr>
        <w:tc>
          <w:tcPr>
            <w:tcW w:w="5000" w:type="pct"/>
            <w:vAlign w:val="center"/>
          </w:tcPr>
          <w:p w14:paraId="2C081B55" w14:textId="77777777" w:rsidR="003A6924" w:rsidRDefault="00316541" w:rsidP="00041557">
            <w:pPr>
              <w:spacing w:before="60" w:after="60"/>
              <w:rPr>
                <w:rFonts w:ascii="Ancizar Sans" w:hAnsi="Ancizar Sans" w:cs="Arial"/>
                <w:sz w:val="20"/>
                <w:szCs w:val="18"/>
              </w:rPr>
            </w:pPr>
            <w:r>
              <w:rPr>
                <w:rFonts w:ascii="Ancizar Sans" w:hAnsi="Ancizar Sans" w:cs="Arial"/>
                <w:b/>
                <w:sz w:val="20"/>
                <w:szCs w:val="18"/>
              </w:rPr>
              <w:t>1</w:t>
            </w:r>
            <w:r w:rsidR="00EE0215">
              <w:rPr>
                <w:rFonts w:ascii="Ancizar Sans" w:hAnsi="Ancizar Sans" w:cs="Arial"/>
                <w:b/>
                <w:sz w:val="20"/>
                <w:szCs w:val="18"/>
              </w:rPr>
              <w:t>3</w:t>
            </w:r>
            <w:r>
              <w:rPr>
                <w:rFonts w:ascii="Ancizar Sans" w:hAnsi="Ancizar Sans" w:cs="Arial"/>
                <w:b/>
                <w:sz w:val="20"/>
                <w:szCs w:val="18"/>
              </w:rPr>
              <w:t xml:space="preserve">. </w:t>
            </w:r>
            <w:r w:rsidR="00E21E9A" w:rsidRPr="00316541">
              <w:rPr>
                <w:rFonts w:ascii="Ancizar Sans" w:hAnsi="Ancizar Sans" w:cs="Arial"/>
                <w:b/>
                <w:sz w:val="20"/>
                <w:szCs w:val="18"/>
              </w:rPr>
              <w:t xml:space="preserve">BIBLIOGRAFÍA </w:t>
            </w:r>
            <w:r w:rsidR="00AF0B01" w:rsidRPr="00316541">
              <w:rPr>
                <w:rFonts w:ascii="Ancizar Sans" w:hAnsi="Ancizar Sans" w:cs="Arial"/>
                <w:sz w:val="20"/>
                <w:szCs w:val="18"/>
              </w:rPr>
              <w:t xml:space="preserve">(En caso </w:t>
            </w:r>
            <w:r w:rsidR="00B7139A" w:rsidRPr="00316541">
              <w:rPr>
                <w:rFonts w:ascii="Ancizar Sans" w:hAnsi="Ancizar Sans" w:cs="Arial"/>
                <w:sz w:val="20"/>
                <w:szCs w:val="18"/>
              </w:rPr>
              <w:t xml:space="preserve">de </w:t>
            </w:r>
            <w:r w:rsidR="00357EBB" w:rsidRPr="00316541">
              <w:rPr>
                <w:rFonts w:ascii="Ancizar Sans" w:hAnsi="Ancizar Sans" w:cs="Arial"/>
                <w:sz w:val="20"/>
                <w:szCs w:val="18"/>
              </w:rPr>
              <w:t>m</w:t>
            </w:r>
            <w:r w:rsidR="00AF0B01" w:rsidRPr="00316541">
              <w:rPr>
                <w:rFonts w:ascii="Ancizar Sans" w:hAnsi="Ancizar Sans" w:cs="Arial"/>
                <w:sz w:val="20"/>
                <w:szCs w:val="18"/>
              </w:rPr>
              <w:t>odalidad I)</w:t>
            </w:r>
          </w:p>
          <w:p w14:paraId="2C9E4D61" w14:textId="1DD07AA6" w:rsidR="00EA77B4" w:rsidRPr="00F956E6" w:rsidRDefault="00EA77B4" w:rsidP="00EA77B4">
            <w:pPr>
              <w:pStyle w:val="Prrafodelista"/>
              <w:numPr>
                <w:ilvl w:val="0"/>
                <w:numId w:val="3"/>
              </w:numPr>
              <w:spacing w:before="60" w:after="60"/>
              <w:rPr>
                <w:rFonts w:ascii="Ancizar Sans" w:hAnsi="Ancizar Sans" w:cs="Arial"/>
                <w:sz w:val="20"/>
                <w:szCs w:val="18"/>
                <w:lang w:val="en-US"/>
              </w:rPr>
            </w:pPr>
            <w:proofErr w:type="spellStart"/>
            <w:r w:rsidRPr="00F956E6">
              <w:rPr>
                <w:rFonts w:ascii="Ancizar Sans" w:hAnsi="Ancizar Sans" w:cs="Arial"/>
                <w:sz w:val="20"/>
                <w:szCs w:val="18"/>
                <w:lang w:val="en-US"/>
              </w:rPr>
              <w:t>Hölting</w:t>
            </w:r>
            <w:proofErr w:type="spellEnd"/>
            <w:r w:rsidRPr="00F956E6">
              <w:rPr>
                <w:rFonts w:ascii="Ancizar Sans" w:hAnsi="Ancizar Sans" w:cs="Arial"/>
                <w:sz w:val="20"/>
                <w:szCs w:val="18"/>
                <w:lang w:val="en-US"/>
              </w:rPr>
              <w:t xml:space="preserve">, B., &amp; </w:t>
            </w:r>
            <w:proofErr w:type="spellStart"/>
            <w:r w:rsidRPr="00F956E6">
              <w:rPr>
                <w:rFonts w:ascii="Ancizar Sans" w:hAnsi="Ancizar Sans" w:cs="Arial"/>
                <w:sz w:val="20"/>
                <w:szCs w:val="18"/>
                <w:lang w:val="en-US"/>
              </w:rPr>
              <w:t>Coldewey</w:t>
            </w:r>
            <w:proofErr w:type="spellEnd"/>
            <w:r w:rsidRPr="00F956E6">
              <w:rPr>
                <w:rFonts w:ascii="Ancizar Sans" w:hAnsi="Ancizar Sans" w:cs="Arial"/>
                <w:sz w:val="20"/>
                <w:szCs w:val="18"/>
                <w:lang w:val="en-US"/>
              </w:rPr>
              <w:t>, W. G. (</w:t>
            </w:r>
            <w:r w:rsidR="0014796B" w:rsidRPr="00F956E6">
              <w:rPr>
                <w:rFonts w:ascii="Ancizar Sans" w:hAnsi="Ancizar Sans" w:cs="Arial"/>
                <w:sz w:val="20"/>
                <w:szCs w:val="18"/>
                <w:lang w:val="en-US"/>
              </w:rPr>
              <w:t>2019</w:t>
            </w:r>
            <w:r w:rsidRPr="00F956E6">
              <w:rPr>
                <w:rFonts w:ascii="Ancizar Sans" w:hAnsi="Ancizar Sans" w:cs="Arial"/>
                <w:sz w:val="20"/>
                <w:szCs w:val="18"/>
                <w:lang w:val="en-US"/>
              </w:rPr>
              <w:t xml:space="preserve">). Hydrogeology. </w:t>
            </w:r>
            <w:r w:rsidR="00682D7F" w:rsidRPr="00F956E6">
              <w:rPr>
                <w:rFonts w:ascii="Ancizar Sans" w:hAnsi="Ancizar Sans" w:cs="Arial"/>
                <w:sz w:val="20"/>
                <w:szCs w:val="18"/>
                <w:lang w:val="en-US"/>
              </w:rPr>
              <w:t>Springer. https://doi.org/https://doi.org/10.1007/978-3-662-56375-5</w:t>
            </w:r>
          </w:p>
          <w:p w14:paraId="0130726B" w14:textId="4CE66C8E" w:rsidR="00EA77B4" w:rsidRDefault="00EA77B4" w:rsidP="00EA77B4">
            <w:pPr>
              <w:pStyle w:val="Prrafodelista"/>
              <w:numPr>
                <w:ilvl w:val="0"/>
                <w:numId w:val="3"/>
              </w:numPr>
              <w:spacing w:before="60" w:after="60"/>
              <w:rPr>
                <w:rFonts w:ascii="Ancizar Sans" w:hAnsi="Ancizar Sans" w:cs="Arial"/>
                <w:sz w:val="20"/>
                <w:szCs w:val="18"/>
              </w:rPr>
            </w:pPr>
            <w:r w:rsidRPr="00F956E6">
              <w:rPr>
                <w:rFonts w:ascii="Ancizar Sans" w:hAnsi="Ancizar Sans" w:cs="Arial"/>
                <w:sz w:val="20"/>
                <w:szCs w:val="18"/>
                <w:lang w:val="en-US"/>
              </w:rPr>
              <w:t>Singhal, B., &amp; Gupta, R. (</w:t>
            </w:r>
            <w:r w:rsidR="0009644F" w:rsidRPr="00F956E6">
              <w:rPr>
                <w:rFonts w:ascii="Ancizar Sans" w:hAnsi="Ancizar Sans" w:cs="Arial"/>
                <w:sz w:val="20"/>
                <w:szCs w:val="18"/>
                <w:lang w:val="en-US"/>
              </w:rPr>
              <w:t>2010</w:t>
            </w:r>
            <w:r w:rsidRPr="00F956E6">
              <w:rPr>
                <w:rFonts w:ascii="Ancizar Sans" w:hAnsi="Ancizar Sans" w:cs="Arial"/>
                <w:sz w:val="20"/>
                <w:szCs w:val="18"/>
                <w:lang w:val="en-US"/>
              </w:rPr>
              <w:t>). Applied Hydrogeology of Fractured Rocks, Second Edition.</w:t>
            </w:r>
            <w:r w:rsidR="00682D7F" w:rsidRPr="00F956E6">
              <w:rPr>
                <w:rFonts w:ascii="Ancizar Sans" w:hAnsi="Ancizar Sans" w:cs="Arial"/>
                <w:sz w:val="20"/>
                <w:szCs w:val="18"/>
                <w:lang w:val="en-US"/>
              </w:rPr>
              <w:t xml:space="preserve"> </w:t>
            </w:r>
            <w:r w:rsidR="00682D7F">
              <w:rPr>
                <w:rFonts w:ascii="Ancizar Sans" w:hAnsi="Ancizar Sans" w:cs="Arial"/>
                <w:sz w:val="20"/>
                <w:szCs w:val="18"/>
              </w:rPr>
              <w:t xml:space="preserve">Springer. </w:t>
            </w:r>
            <w:r w:rsidR="00682D7F" w:rsidRPr="00682D7F">
              <w:rPr>
                <w:rFonts w:ascii="Ancizar Sans" w:hAnsi="Ancizar Sans" w:cs="Arial"/>
                <w:sz w:val="20"/>
                <w:szCs w:val="18"/>
              </w:rPr>
              <w:t>https://doi.org/10.1007/978-90-481-8799-7</w:t>
            </w:r>
          </w:p>
          <w:p w14:paraId="1963625B" w14:textId="7CE8FE8D" w:rsidR="00EA77B4" w:rsidRDefault="00EA77B4" w:rsidP="00EA77B4">
            <w:pPr>
              <w:pStyle w:val="Prrafodelista"/>
              <w:numPr>
                <w:ilvl w:val="0"/>
                <w:numId w:val="3"/>
              </w:numPr>
              <w:spacing w:before="60" w:after="60"/>
              <w:rPr>
                <w:rFonts w:ascii="Ancizar Sans" w:hAnsi="Ancizar Sans" w:cs="Arial"/>
                <w:sz w:val="20"/>
                <w:szCs w:val="18"/>
              </w:rPr>
            </w:pPr>
            <w:r w:rsidRPr="00EA77B4">
              <w:rPr>
                <w:rFonts w:ascii="Ancizar Sans" w:hAnsi="Ancizar Sans" w:cs="Arial"/>
                <w:sz w:val="20"/>
                <w:szCs w:val="18"/>
              </w:rPr>
              <w:t xml:space="preserve">IDEAM (2019). Estudio Nacional del Agua 2018. Bogotá: </w:t>
            </w:r>
            <w:proofErr w:type="spellStart"/>
            <w:r w:rsidRPr="00EA77B4">
              <w:rPr>
                <w:rFonts w:ascii="Ancizar Sans" w:hAnsi="Ancizar Sans" w:cs="Arial"/>
                <w:sz w:val="20"/>
                <w:szCs w:val="18"/>
              </w:rPr>
              <w:t>Ideam</w:t>
            </w:r>
            <w:proofErr w:type="spellEnd"/>
            <w:r w:rsidRPr="00EA77B4">
              <w:rPr>
                <w:rFonts w:ascii="Ancizar Sans" w:hAnsi="Ancizar Sans" w:cs="Arial"/>
                <w:sz w:val="20"/>
                <w:szCs w:val="18"/>
              </w:rPr>
              <w:t>: 452 pp.</w:t>
            </w:r>
          </w:p>
          <w:p w14:paraId="117A633B" w14:textId="546B8A47" w:rsidR="00EA77B4" w:rsidRDefault="00EA77B4" w:rsidP="00EA77B4">
            <w:pPr>
              <w:pStyle w:val="Prrafodelista"/>
              <w:numPr>
                <w:ilvl w:val="0"/>
                <w:numId w:val="3"/>
              </w:numPr>
              <w:spacing w:before="60" w:after="60"/>
              <w:rPr>
                <w:rFonts w:ascii="Ancizar Sans" w:hAnsi="Ancizar Sans" w:cs="Arial"/>
                <w:sz w:val="20"/>
                <w:szCs w:val="18"/>
              </w:rPr>
            </w:pPr>
            <w:r w:rsidRPr="00EA77B4">
              <w:rPr>
                <w:rFonts w:ascii="Ancizar Sans" w:hAnsi="Ancizar Sans" w:cs="Arial"/>
                <w:sz w:val="20"/>
                <w:szCs w:val="18"/>
              </w:rPr>
              <w:t>IDEAM. Aguas Subterráneas en Colombia: una Visión General. Bogotá D. C., 2013. 284 págs.</w:t>
            </w:r>
          </w:p>
          <w:p w14:paraId="5A4BFAE5" w14:textId="0F82A4A0" w:rsidR="00041557" w:rsidRPr="00D623BF" w:rsidRDefault="00682D7F" w:rsidP="00D623BF">
            <w:pPr>
              <w:pStyle w:val="Prrafodelista"/>
              <w:numPr>
                <w:ilvl w:val="0"/>
                <w:numId w:val="3"/>
              </w:numPr>
              <w:spacing w:before="60" w:after="60"/>
              <w:rPr>
                <w:rFonts w:ascii="Ancizar Sans" w:hAnsi="Ancizar Sans" w:cs="Arial"/>
                <w:sz w:val="20"/>
                <w:szCs w:val="18"/>
                <w:lang w:val="en-US"/>
              </w:rPr>
            </w:pPr>
            <w:r w:rsidRPr="00F956E6">
              <w:rPr>
                <w:rFonts w:ascii="Ancizar Sans" w:hAnsi="Ancizar Sans" w:cs="Arial"/>
                <w:sz w:val="20"/>
                <w:szCs w:val="18"/>
                <w:lang w:val="en-US"/>
              </w:rPr>
              <w:t>Scanlon, B. R., Healy, R. W., Scanlon, B. R., Healy, R. W., &amp; Cook, P. G. (2002). Choosing appropriate techniques for quantifying groundwater recharge. Hydrogeology Journal, 10, 18–39. https://doi.org/10.1007/s10040-0010176-2</w:t>
            </w:r>
          </w:p>
        </w:tc>
      </w:tr>
    </w:tbl>
    <w:p w14:paraId="03411A3D" w14:textId="77777777" w:rsidR="00CD6D9E" w:rsidRPr="00825AF6" w:rsidRDefault="00CD6D9E" w:rsidP="00CD6D9E">
      <w:pPr>
        <w:rPr>
          <w:rFonts w:ascii="Ancizar Sans" w:hAnsi="Ancizar Sans"/>
          <w:lang w:val="en-GB"/>
        </w:rPr>
      </w:pPr>
    </w:p>
    <w:p w14:paraId="739856BF" w14:textId="77777777" w:rsidR="00F27B08" w:rsidRPr="00825AF6" w:rsidRDefault="00F27B08" w:rsidP="00F27B08">
      <w:pPr>
        <w:jc w:val="center"/>
        <w:rPr>
          <w:rFonts w:ascii="Ancizar Sans" w:hAnsi="Ancizar Sans" w:cs="Arial"/>
          <w:b/>
          <w:bCs/>
          <w:sz w:val="20"/>
          <w:szCs w:val="20"/>
          <w:lang w:val="en-GB"/>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3366"/>
        <w:gridCol w:w="2794"/>
        <w:gridCol w:w="3876"/>
      </w:tblGrid>
      <w:tr w:rsidR="00F27B08" w:rsidRPr="00EB54B7" w14:paraId="08832EBA" w14:textId="77777777" w:rsidTr="00077DA5">
        <w:trPr>
          <w:trHeight w:val="400"/>
        </w:trPr>
        <w:tc>
          <w:tcPr>
            <w:tcW w:w="5000" w:type="pct"/>
            <w:gridSpan w:val="3"/>
            <w:vAlign w:val="center"/>
          </w:tcPr>
          <w:p w14:paraId="3644CD42" w14:textId="77777777" w:rsidR="00F27B08" w:rsidRPr="00316541" w:rsidRDefault="00316541" w:rsidP="00EE0215">
            <w:pPr>
              <w:spacing w:before="60" w:after="60"/>
              <w:rPr>
                <w:rFonts w:ascii="Ancizar Sans" w:hAnsi="Ancizar Sans" w:cs="Arial"/>
                <w:sz w:val="20"/>
                <w:szCs w:val="18"/>
              </w:rPr>
            </w:pPr>
            <w:r>
              <w:rPr>
                <w:rFonts w:ascii="Ancizar Sans" w:hAnsi="Ancizar Sans" w:cs="Arial"/>
                <w:b/>
                <w:sz w:val="20"/>
                <w:szCs w:val="18"/>
              </w:rPr>
              <w:lastRenderedPageBreak/>
              <w:t>1</w:t>
            </w:r>
            <w:r w:rsidR="00EE0215">
              <w:rPr>
                <w:rFonts w:ascii="Ancizar Sans" w:hAnsi="Ancizar Sans" w:cs="Arial"/>
                <w:b/>
                <w:sz w:val="20"/>
                <w:szCs w:val="18"/>
              </w:rPr>
              <w:t>4</w:t>
            </w:r>
            <w:r>
              <w:rPr>
                <w:rFonts w:ascii="Ancizar Sans" w:hAnsi="Ancizar Sans" w:cs="Arial"/>
                <w:b/>
                <w:sz w:val="20"/>
                <w:szCs w:val="18"/>
              </w:rPr>
              <w:t xml:space="preserve">. </w:t>
            </w:r>
            <w:r w:rsidRPr="00316541">
              <w:rPr>
                <w:rFonts w:ascii="Ancizar Sans" w:hAnsi="Ancizar Sans" w:cs="Arial"/>
                <w:b/>
                <w:sz w:val="20"/>
                <w:szCs w:val="18"/>
              </w:rPr>
              <w:t xml:space="preserve">DATOS DE LA </w:t>
            </w:r>
            <w:r w:rsidR="00F27B08" w:rsidRPr="00316541">
              <w:rPr>
                <w:rFonts w:ascii="Ancizar Sans" w:hAnsi="Ancizar Sans" w:cs="Arial"/>
                <w:b/>
                <w:sz w:val="20"/>
                <w:szCs w:val="18"/>
              </w:rPr>
              <w:t xml:space="preserve">ORGANIZACIÓN </w:t>
            </w:r>
            <w:r w:rsidR="00F27B08" w:rsidRPr="00316541">
              <w:rPr>
                <w:rFonts w:ascii="Ancizar Sans" w:hAnsi="Ancizar Sans" w:cs="Arial"/>
                <w:sz w:val="20"/>
                <w:szCs w:val="18"/>
              </w:rPr>
              <w:t xml:space="preserve">(En caso </w:t>
            </w:r>
            <w:r w:rsidR="00B7139A" w:rsidRPr="00316541">
              <w:rPr>
                <w:rFonts w:ascii="Ancizar Sans" w:hAnsi="Ancizar Sans" w:cs="Arial"/>
                <w:sz w:val="20"/>
                <w:szCs w:val="18"/>
              </w:rPr>
              <w:t xml:space="preserve">de </w:t>
            </w:r>
            <w:r w:rsidR="00357EBB" w:rsidRPr="00316541">
              <w:rPr>
                <w:rFonts w:ascii="Ancizar Sans" w:hAnsi="Ancizar Sans" w:cs="Arial"/>
                <w:sz w:val="20"/>
                <w:szCs w:val="18"/>
              </w:rPr>
              <w:t>m</w:t>
            </w:r>
            <w:r w:rsidR="00F27B08" w:rsidRPr="00316541">
              <w:rPr>
                <w:rFonts w:ascii="Ancizar Sans" w:hAnsi="Ancizar Sans" w:cs="Arial"/>
                <w:sz w:val="20"/>
                <w:szCs w:val="18"/>
              </w:rPr>
              <w:t>odalidad</w:t>
            </w:r>
            <w:r w:rsidR="006B61C6">
              <w:rPr>
                <w:rFonts w:ascii="Ancizar Sans" w:hAnsi="Ancizar Sans" w:cs="Arial"/>
                <w:sz w:val="20"/>
                <w:szCs w:val="18"/>
              </w:rPr>
              <w:t>es</w:t>
            </w:r>
            <w:r w:rsidR="00F27B08" w:rsidRPr="00316541">
              <w:rPr>
                <w:rFonts w:ascii="Ancizar Sans" w:hAnsi="Ancizar Sans" w:cs="Arial"/>
                <w:sz w:val="20"/>
                <w:szCs w:val="18"/>
              </w:rPr>
              <w:t xml:space="preserve"> II (b.) o II (c.))</w:t>
            </w:r>
          </w:p>
        </w:tc>
      </w:tr>
      <w:tr w:rsidR="00F27B08" w:rsidRPr="00E16F95" w14:paraId="598D37C7" w14:textId="77777777" w:rsidTr="00077DA5">
        <w:trPr>
          <w:trHeight w:val="454"/>
        </w:trPr>
        <w:tc>
          <w:tcPr>
            <w:tcW w:w="5000" w:type="pct"/>
            <w:gridSpan w:val="3"/>
            <w:vAlign w:val="center"/>
          </w:tcPr>
          <w:p w14:paraId="2BA44F91" w14:textId="77777777" w:rsidR="00F27B08" w:rsidRPr="00E16F95" w:rsidRDefault="00F27B08" w:rsidP="002A12D9">
            <w:pPr>
              <w:spacing w:before="60" w:after="60"/>
              <w:rPr>
                <w:rFonts w:ascii="Ancizar Sans" w:hAnsi="Ancizar Sans" w:cs="Arial"/>
                <w:sz w:val="18"/>
                <w:szCs w:val="18"/>
              </w:rPr>
            </w:pPr>
            <w:r w:rsidRPr="00E16F95">
              <w:rPr>
                <w:rFonts w:ascii="Ancizar Sans" w:hAnsi="Ancizar Sans" w:cs="Arial"/>
                <w:sz w:val="18"/>
                <w:szCs w:val="18"/>
              </w:rPr>
              <w:t>NOMBRE DE LA ORGANIZACIÓN:</w:t>
            </w:r>
          </w:p>
        </w:tc>
      </w:tr>
      <w:tr w:rsidR="00F27B08" w:rsidRPr="00E16F95" w14:paraId="6D474A79" w14:textId="77777777" w:rsidTr="00077DA5">
        <w:trPr>
          <w:trHeight w:val="454"/>
        </w:trPr>
        <w:tc>
          <w:tcPr>
            <w:tcW w:w="5000" w:type="pct"/>
            <w:gridSpan w:val="3"/>
            <w:vAlign w:val="center"/>
          </w:tcPr>
          <w:p w14:paraId="19A1BFC9" w14:textId="77777777" w:rsidR="00F27B08" w:rsidRPr="00E16F95" w:rsidRDefault="00F27B08" w:rsidP="002A12D9">
            <w:pPr>
              <w:spacing w:before="60" w:after="60"/>
              <w:rPr>
                <w:rFonts w:ascii="Ancizar Sans" w:hAnsi="Ancizar Sans" w:cs="Arial"/>
                <w:sz w:val="18"/>
                <w:szCs w:val="18"/>
              </w:rPr>
            </w:pPr>
            <w:r w:rsidRPr="00E16F95">
              <w:rPr>
                <w:rFonts w:ascii="Ancizar Sans" w:hAnsi="Ancizar Sans" w:cs="Arial"/>
                <w:sz w:val="18"/>
                <w:szCs w:val="18"/>
              </w:rPr>
              <w:t>RESPONSABLE DE LA ORGANIZACIÓN:</w:t>
            </w:r>
          </w:p>
        </w:tc>
      </w:tr>
      <w:tr w:rsidR="00F27B08" w:rsidRPr="00E16F95" w14:paraId="71D5777B" w14:textId="77777777" w:rsidTr="00077DA5">
        <w:trPr>
          <w:trHeight w:val="454"/>
        </w:trPr>
        <w:tc>
          <w:tcPr>
            <w:tcW w:w="1677" w:type="pct"/>
            <w:vAlign w:val="center"/>
          </w:tcPr>
          <w:p w14:paraId="6300F698" w14:textId="77777777" w:rsidR="00F27B08" w:rsidRPr="00E16F95" w:rsidRDefault="00F27B08" w:rsidP="002A12D9">
            <w:pPr>
              <w:spacing w:before="60" w:after="60"/>
              <w:rPr>
                <w:rFonts w:ascii="Ancizar Sans" w:hAnsi="Ancizar Sans" w:cs="Arial"/>
                <w:sz w:val="18"/>
                <w:szCs w:val="18"/>
              </w:rPr>
            </w:pPr>
            <w:r w:rsidRPr="00E16F95">
              <w:rPr>
                <w:rFonts w:ascii="Ancizar Sans" w:hAnsi="Ancizar Sans" w:cs="Arial"/>
                <w:sz w:val="18"/>
                <w:szCs w:val="18"/>
              </w:rPr>
              <w:t>CORREO:</w:t>
            </w:r>
          </w:p>
        </w:tc>
        <w:tc>
          <w:tcPr>
            <w:tcW w:w="1392" w:type="pct"/>
            <w:vAlign w:val="center"/>
          </w:tcPr>
          <w:p w14:paraId="37012220" w14:textId="77777777" w:rsidR="00F27B08" w:rsidRPr="00E16F95" w:rsidRDefault="00F27B08" w:rsidP="002A12D9">
            <w:pPr>
              <w:spacing w:before="60" w:after="60"/>
              <w:rPr>
                <w:rFonts w:ascii="Ancizar Sans" w:hAnsi="Ancizar Sans" w:cs="Arial"/>
                <w:sz w:val="18"/>
                <w:szCs w:val="18"/>
              </w:rPr>
            </w:pPr>
            <w:r w:rsidRPr="00E16F95">
              <w:rPr>
                <w:rFonts w:ascii="Ancizar Sans" w:hAnsi="Ancizar Sans" w:cs="Arial"/>
                <w:sz w:val="18"/>
                <w:szCs w:val="18"/>
              </w:rPr>
              <w:t>TELÉFONO:</w:t>
            </w:r>
          </w:p>
        </w:tc>
        <w:tc>
          <w:tcPr>
            <w:tcW w:w="1930" w:type="pct"/>
            <w:vAlign w:val="center"/>
          </w:tcPr>
          <w:p w14:paraId="4186F799" w14:textId="77777777" w:rsidR="00F27B08" w:rsidRPr="00E16F95" w:rsidRDefault="00F27B08" w:rsidP="000B0D0E">
            <w:pPr>
              <w:spacing w:before="60" w:after="60"/>
              <w:rPr>
                <w:rFonts w:ascii="Ancizar Sans" w:hAnsi="Ancizar Sans" w:cs="Arial"/>
                <w:sz w:val="18"/>
                <w:szCs w:val="18"/>
              </w:rPr>
            </w:pPr>
            <w:r w:rsidRPr="00E16F95">
              <w:rPr>
                <w:rFonts w:ascii="Ancizar Sans" w:hAnsi="Ancizar Sans" w:cs="Arial"/>
                <w:sz w:val="18"/>
                <w:szCs w:val="18"/>
              </w:rPr>
              <w:t>DURACIÓN VINCULACIÓN (</w:t>
            </w:r>
            <w:r w:rsidR="000B0D0E" w:rsidRPr="00E16F95">
              <w:rPr>
                <w:rFonts w:ascii="Ancizar Sans" w:hAnsi="Ancizar Sans" w:cs="Arial"/>
                <w:sz w:val="18"/>
                <w:szCs w:val="18"/>
              </w:rPr>
              <w:t>semanas</w:t>
            </w:r>
            <w:r w:rsidRPr="00E16F95">
              <w:rPr>
                <w:rFonts w:ascii="Ancizar Sans" w:hAnsi="Ancizar Sans" w:cs="Arial"/>
                <w:sz w:val="18"/>
                <w:szCs w:val="18"/>
              </w:rPr>
              <w:t>):</w:t>
            </w:r>
          </w:p>
        </w:tc>
      </w:tr>
    </w:tbl>
    <w:p w14:paraId="25558DCA" w14:textId="77777777" w:rsidR="00D21B9E" w:rsidRDefault="00D21B9E" w:rsidP="009D5365">
      <w:pPr>
        <w:spacing w:line="253" w:lineRule="exact"/>
        <w:jc w:val="both"/>
        <w:rPr>
          <w:rFonts w:ascii="Ancizar Sans" w:hAnsi="Ancizar Sans"/>
          <w:i/>
          <w:iCs/>
          <w:sz w:val="18"/>
          <w:lang w:val="es-CO"/>
        </w:rPr>
      </w:pPr>
    </w:p>
    <w:p w14:paraId="5E2D4BA2" w14:textId="77777777" w:rsidR="009D5365" w:rsidRPr="00EE0215" w:rsidRDefault="009D5365" w:rsidP="009D5365">
      <w:pPr>
        <w:spacing w:line="253" w:lineRule="exact"/>
        <w:jc w:val="both"/>
        <w:rPr>
          <w:rFonts w:ascii="Ancizar Sans" w:hAnsi="Ancizar Sans"/>
        </w:rPr>
      </w:pPr>
      <w:r w:rsidRPr="003A6924">
        <w:rPr>
          <w:rFonts w:ascii="Ancizar Sans" w:hAnsi="Ancizar Sans"/>
          <w:i/>
          <w:iCs/>
          <w:sz w:val="18"/>
          <w:lang w:val="es-CO"/>
        </w:rPr>
        <w:t xml:space="preserve">(Art. 6 – Parágrafo 1 – </w:t>
      </w:r>
      <w:r w:rsidRPr="003A6924">
        <w:rPr>
          <w:rFonts w:ascii="Ancizar Sans" w:hAnsi="Ancizar Sans" w:cs="Arial"/>
          <w:bCs/>
          <w:i/>
          <w:sz w:val="18"/>
          <w:szCs w:val="20"/>
        </w:rPr>
        <w:t>Acuerdo 037 de 2017 del Consejo de Facultad de Ingeniería sede Bogotá</w:t>
      </w:r>
      <w:r w:rsidRPr="003A6924">
        <w:rPr>
          <w:rFonts w:ascii="Ancizar Sans" w:hAnsi="Ancizar Sans"/>
          <w:i/>
          <w:iCs/>
          <w:sz w:val="18"/>
          <w:lang w:val="es-CO"/>
        </w:rPr>
        <w:t>)</w:t>
      </w:r>
      <w:r w:rsidRPr="003A6924">
        <w:rPr>
          <w:rFonts w:ascii="Ancizar Sans" w:hAnsi="Ancizar Sans"/>
          <w:iCs/>
          <w:sz w:val="18"/>
          <w:lang w:val="es-CO"/>
        </w:rPr>
        <w:t>.</w:t>
      </w:r>
      <w:r w:rsidRPr="003A6924">
        <w:rPr>
          <w:rFonts w:ascii="Ancizar Sans" w:hAnsi="Ancizar Sans"/>
          <w:sz w:val="22"/>
        </w:rPr>
        <w:t xml:space="preserve"> </w:t>
      </w:r>
      <w:r w:rsidRPr="003A6924">
        <w:rPr>
          <w:rFonts w:ascii="Ancizar Sans" w:hAnsi="Ancizar Sans"/>
          <w:sz w:val="18"/>
        </w:rPr>
        <w:t>Si alguno(s) de los componentes del documento soporte de la inscripción del</w:t>
      </w:r>
      <w:r w:rsidRPr="003A6924">
        <w:rPr>
          <w:rFonts w:ascii="Ancizar Sans" w:hAnsi="Ancizar Sans"/>
          <w:sz w:val="22"/>
        </w:rPr>
        <w:t xml:space="preserve"> </w:t>
      </w:r>
      <w:r w:rsidRPr="003A6924">
        <w:rPr>
          <w:rFonts w:ascii="Ancizar Sans" w:hAnsi="Ancizar Sans"/>
          <w:sz w:val="18"/>
        </w:rPr>
        <w:t>Trabajo de Grado en la modalidad Prácticas de Extensión no está</w:t>
      </w:r>
      <w:r w:rsidRPr="003A6924">
        <w:rPr>
          <w:rFonts w:ascii="Ancizar Sans" w:hAnsi="Ancizar Sans"/>
          <w:sz w:val="22"/>
        </w:rPr>
        <w:t xml:space="preserve"> </w:t>
      </w:r>
      <w:r w:rsidRPr="003A6924">
        <w:rPr>
          <w:rFonts w:ascii="Ancizar Sans" w:hAnsi="Ancizar Sans"/>
          <w:sz w:val="18"/>
        </w:rPr>
        <w:t>disponible en el momento de la solicitud de la inscripción, es decir antes de finalizar la semana</w:t>
      </w:r>
      <w:r w:rsidRPr="003A6924">
        <w:rPr>
          <w:rFonts w:ascii="Ancizar Sans" w:hAnsi="Ancizar Sans"/>
          <w:sz w:val="22"/>
        </w:rPr>
        <w:t xml:space="preserve"> </w:t>
      </w:r>
      <w:r w:rsidRPr="003A6924">
        <w:rPr>
          <w:rFonts w:ascii="Ancizar Sans" w:hAnsi="Ancizar Sans"/>
          <w:sz w:val="18"/>
        </w:rPr>
        <w:t>catorce del periodo académico anterior al cual el estudiante aspire a realizar el Trabajo de Grado, se</w:t>
      </w:r>
      <w:r w:rsidRPr="003A6924">
        <w:rPr>
          <w:rFonts w:ascii="Ancizar Sans" w:hAnsi="Ancizar Sans"/>
          <w:sz w:val="22"/>
        </w:rPr>
        <w:t xml:space="preserve"> </w:t>
      </w:r>
      <w:r w:rsidRPr="003A6924">
        <w:rPr>
          <w:rFonts w:ascii="Ancizar Sans" w:hAnsi="Ancizar Sans"/>
          <w:sz w:val="18"/>
        </w:rPr>
        <w:t>deberá explicar el motivo por el cual no está(n) disponible(s) y anexar los componentes faltantes junto</w:t>
      </w:r>
      <w:r w:rsidRPr="003A6924">
        <w:rPr>
          <w:rFonts w:ascii="Ancizar Sans" w:hAnsi="Ancizar Sans"/>
          <w:sz w:val="22"/>
        </w:rPr>
        <w:t xml:space="preserve"> </w:t>
      </w:r>
      <w:r w:rsidRPr="003A6924">
        <w:rPr>
          <w:rFonts w:ascii="Ancizar Sans" w:hAnsi="Ancizar Sans"/>
          <w:sz w:val="18"/>
        </w:rPr>
        <w:t>con una solicitud de formalización de la inscripción del trabajo de grado presentada al Comité Asesor</w:t>
      </w:r>
      <w:r w:rsidRPr="003A6924">
        <w:rPr>
          <w:rFonts w:ascii="Ancizar Sans" w:hAnsi="Ancizar Sans"/>
          <w:sz w:val="22"/>
        </w:rPr>
        <w:t xml:space="preserve"> </w:t>
      </w:r>
      <w:r w:rsidRPr="003A6924">
        <w:rPr>
          <w:rFonts w:ascii="Ancizar Sans" w:hAnsi="Ancizar Sans"/>
          <w:sz w:val="18"/>
        </w:rPr>
        <w:t>del Programa Curricular, antes de la semana ocho del semestre académico en que va a cursar la</w:t>
      </w:r>
      <w:r w:rsidRPr="003A6924">
        <w:rPr>
          <w:rFonts w:ascii="Ancizar Sans" w:hAnsi="Ancizar Sans"/>
          <w:sz w:val="22"/>
        </w:rPr>
        <w:t xml:space="preserve"> </w:t>
      </w:r>
      <w:r w:rsidRPr="003A6924">
        <w:rPr>
          <w:rFonts w:ascii="Ancizar Sans" w:hAnsi="Ancizar Sans"/>
          <w:sz w:val="18"/>
        </w:rPr>
        <w:t>asignatura Trabajo de Grado en la modalidad Prácticas de Extensión</w:t>
      </w:r>
      <w:r w:rsidRPr="00EE0215">
        <w:rPr>
          <w:rFonts w:ascii="Ancizar Sans" w:hAnsi="Ancizar Sans"/>
          <w:sz w:val="20"/>
        </w:rPr>
        <w:t>.</w:t>
      </w:r>
    </w:p>
    <w:p w14:paraId="0ABB6A1C" w14:textId="77777777" w:rsidR="00B7139A" w:rsidRPr="003A6924" w:rsidRDefault="00EE0215" w:rsidP="003A6924">
      <w:pPr>
        <w:spacing w:line="253" w:lineRule="exact"/>
        <w:jc w:val="both"/>
        <w:rPr>
          <w:rFonts w:ascii="Ancizar Sans" w:hAnsi="Ancizar Sans"/>
          <w:sz w:val="18"/>
        </w:rPr>
      </w:pPr>
      <w:r w:rsidRPr="003A6924">
        <w:rPr>
          <w:rFonts w:ascii="Ancizar Sans" w:hAnsi="Ancizar Sans"/>
          <w:i/>
          <w:iCs/>
          <w:sz w:val="18"/>
          <w:lang w:val="es-CO"/>
        </w:rPr>
        <w:t xml:space="preserve">(Art. 6 – Parágrafo 3 – </w:t>
      </w:r>
      <w:r w:rsidRPr="003A6924">
        <w:rPr>
          <w:rFonts w:ascii="Ancizar Sans" w:hAnsi="Ancizar Sans" w:cs="Arial"/>
          <w:bCs/>
          <w:i/>
          <w:sz w:val="18"/>
          <w:szCs w:val="20"/>
        </w:rPr>
        <w:t>Acuerdo 037 de 2017 del Consejo de Facultad de Ingeniería sede Bogotá</w:t>
      </w:r>
      <w:r w:rsidRPr="003A6924">
        <w:rPr>
          <w:rFonts w:ascii="Ancizar Sans" w:hAnsi="Ancizar Sans"/>
          <w:i/>
          <w:iCs/>
          <w:sz w:val="18"/>
          <w:lang w:val="es-CO"/>
        </w:rPr>
        <w:t>)</w:t>
      </w:r>
      <w:r w:rsidRPr="003A6924">
        <w:rPr>
          <w:rFonts w:ascii="Ancizar Sans" w:hAnsi="Ancizar Sans"/>
          <w:iCs/>
          <w:sz w:val="18"/>
          <w:lang w:val="es-CO"/>
        </w:rPr>
        <w:t>.</w:t>
      </w:r>
      <w:r w:rsidRPr="003A6924">
        <w:rPr>
          <w:rFonts w:ascii="Ancizar Sans" w:hAnsi="Ancizar Sans"/>
          <w:sz w:val="18"/>
        </w:rPr>
        <w:t xml:space="preserve"> </w:t>
      </w:r>
      <w:r w:rsidR="00316541" w:rsidRPr="003A6924">
        <w:rPr>
          <w:rFonts w:ascii="Ancizar Sans" w:hAnsi="Ancizar Sans"/>
          <w:sz w:val="18"/>
        </w:rPr>
        <w:t xml:space="preserve">En caso de la modalidad II (b.) Pasantía, </w:t>
      </w:r>
      <w:r w:rsidR="00316541" w:rsidRPr="003A6924">
        <w:rPr>
          <w:rFonts w:ascii="Ancizar Sans" w:hAnsi="Ancizar Sans"/>
          <w:sz w:val="18"/>
          <w:lang w:val="es-CO"/>
        </w:rPr>
        <w:t xml:space="preserve">el estudiante deberá presentar ante el Comité Asesor del Programa Curricular, el documento del convenio vigente o la carta de intención o el acuerdo de voluntades, entre la Universidad Nacional de Colombia y la organización con la que se desarrollará la </w:t>
      </w:r>
      <w:r w:rsidR="00316541" w:rsidRPr="003A6924">
        <w:rPr>
          <w:rFonts w:ascii="Ancizar Sans" w:hAnsi="Ancizar Sans"/>
          <w:i/>
          <w:iCs/>
          <w:sz w:val="18"/>
          <w:lang w:val="es-CO"/>
        </w:rPr>
        <w:t>Práctica de</w:t>
      </w:r>
      <w:r w:rsidR="00316541" w:rsidRPr="003A6924">
        <w:rPr>
          <w:rFonts w:ascii="Ancizar Sans" w:hAnsi="Ancizar Sans"/>
          <w:sz w:val="18"/>
          <w:lang w:val="es-CO"/>
        </w:rPr>
        <w:t xml:space="preserve"> </w:t>
      </w:r>
      <w:r w:rsidR="00316541" w:rsidRPr="003A6924">
        <w:rPr>
          <w:rFonts w:ascii="Ancizar Sans" w:hAnsi="Ancizar Sans"/>
          <w:i/>
          <w:iCs/>
          <w:sz w:val="18"/>
          <w:lang w:val="es-CO"/>
        </w:rPr>
        <w:t xml:space="preserve">Extensión </w:t>
      </w:r>
    </w:p>
    <w:p w14:paraId="52E268FF" w14:textId="77777777" w:rsidR="00316541" w:rsidRDefault="00316541" w:rsidP="000B0D0E">
      <w:pPr>
        <w:spacing w:line="253" w:lineRule="exact"/>
        <w:rPr>
          <w:rFonts w:ascii="Ancizar Sans" w:hAnsi="Ancizar Sans"/>
        </w:rPr>
      </w:pPr>
    </w:p>
    <w:p w14:paraId="52E2DAA6" w14:textId="77777777" w:rsidR="00D21B9E" w:rsidRDefault="00D21B9E" w:rsidP="000B0D0E">
      <w:pPr>
        <w:spacing w:line="253" w:lineRule="exact"/>
        <w:rPr>
          <w:rFonts w:ascii="Ancizar Sans" w:hAnsi="Ancizar Sans"/>
        </w:rPr>
      </w:pPr>
    </w:p>
    <w:p w14:paraId="63EAEE3D" w14:textId="77777777" w:rsidR="00316541" w:rsidRDefault="00316541" w:rsidP="000B0D0E">
      <w:pPr>
        <w:spacing w:line="253" w:lineRule="exact"/>
        <w:rPr>
          <w:rFonts w:ascii="Ancizar Sans" w:hAnsi="Ancizar Sans"/>
        </w:rPr>
      </w:pPr>
    </w:p>
    <w:p w14:paraId="46C2957E" w14:textId="77777777" w:rsidR="00A215A7" w:rsidRPr="00316541" w:rsidRDefault="00316541" w:rsidP="00A215A7">
      <w:pPr>
        <w:rPr>
          <w:rFonts w:ascii="Ancizar Sans" w:hAnsi="Ancizar Sans" w:cs="Arial"/>
          <w:b/>
          <w:sz w:val="20"/>
          <w:szCs w:val="18"/>
          <w:lang w:val="es-CO"/>
        </w:rPr>
      </w:pPr>
      <w:r>
        <w:rPr>
          <w:rFonts w:ascii="Ancizar Sans" w:hAnsi="Ancizar Sans" w:cs="Arial"/>
          <w:b/>
          <w:bCs/>
          <w:sz w:val="20"/>
          <w:szCs w:val="18"/>
          <w:lang w:val="es-CO"/>
        </w:rPr>
        <w:t>1</w:t>
      </w:r>
      <w:r w:rsidR="00EE0215">
        <w:rPr>
          <w:rFonts w:ascii="Ancizar Sans" w:hAnsi="Ancizar Sans" w:cs="Arial"/>
          <w:b/>
          <w:bCs/>
          <w:sz w:val="20"/>
          <w:szCs w:val="18"/>
          <w:lang w:val="es-CO"/>
        </w:rPr>
        <w:t>5</w:t>
      </w:r>
      <w:r w:rsidR="006B61C6">
        <w:rPr>
          <w:rFonts w:ascii="Ancizar Sans" w:hAnsi="Ancizar Sans" w:cs="Arial"/>
          <w:b/>
          <w:bCs/>
          <w:sz w:val="20"/>
          <w:szCs w:val="18"/>
          <w:lang w:val="es-CO"/>
        </w:rPr>
        <w:t>.</w:t>
      </w:r>
      <w:r>
        <w:rPr>
          <w:rFonts w:ascii="Ancizar Sans" w:hAnsi="Ancizar Sans" w:cs="Arial"/>
          <w:b/>
          <w:bCs/>
          <w:sz w:val="20"/>
          <w:szCs w:val="18"/>
          <w:lang w:val="es-CO"/>
        </w:rPr>
        <w:t xml:space="preserve"> </w:t>
      </w:r>
      <w:r w:rsidR="00A215A7" w:rsidRPr="00316541">
        <w:rPr>
          <w:rFonts w:ascii="Ancizar Sans" w:hAnsi="Ancizar Sans" w:cs="Arial"/>
          <w:b/>
          <w:bCs/>
          <w:sz w:val="20"/>
          <w:szCs w:val="18"/>
          <w:lang w:val="es-CO"/>
        </w:rPr>
        <w:t xml:space="preserve">ASIGNATURAS QUE ASPIRA INSCRIBIR </w:t>
      </w:r>
      <w:r w:rsidR="00A215A7" w:rsidRPr="00316541">
        <w:rPr>
          <w:rFonts w:ascii="Ancizar Sans" w:hAnsi="Ancizar Sans" w:cs="Arial"/>
          <w:bCs/>
          <w:sz w:val="20"/>
          <w:szCs w:val="18"/>
          <w:lang w:val="es-CO"/>
        </w:rPr>
        <w:t>(En caso de modalidad III)</w:t>
      </w:r>
    </w:p>
    <w:p w14:paraId="31EDDBDD" w14:textId="77777777" w:rsidR="00A215A7" w:rsidRPr="00E16F95" w:rsidRDefault="00A215A7" w:rsidP="00A215A7">
      <w:pPr>
        <w:rPr>
          <w:rFonts w:ascii="Ancizar Sans" w:hAnsi="Ancizar Sans" w:cs="Arial"/>
          <w:sz w:val="16"/>
          <w:szCs w:val="18"/>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818"/>
        <w:gridCol w:w="2125"/>
        <w:gridCol w:w="991"/>
        <w:gridCol w:w="3118"/>
      </w:tblGrid>
      <w:tr w:rsidR="00A215A7" w:rsidRPr="003F5BDC" w14:paraId="404BECCA" w14:textId="77777777" w:rsidTr="00430FD5">
        <w:trPr>
          <w:trHeight w:val="283"/>
          <w:jc w:val="center"/>
        </w:trPr>
        <w:tc>
          <w:tcPr>
            <w:tcW w:w="1899" w:type="pct"/>
            <w:shd w:val="clear" w:color="auto" w:fill="auto"/>
            <w:vAlign w:val="center"/>
          </w:tcPr>
          <w:p w14:paraId="0D188601" w14:textId="77777777" w:rsidR="00A215A7" w:rsidRPr="003F5BDC" w:rsidRDefault="003F5BDC" w:rsidP="00A215A7">
            <w:pPr>
              <w:jc w:val="center"/>
              <w:rPr>
                <w:rFonts w:ascii="Ancizar Sans" w:hAnsi="Ancizar Sans" w:cs="Arial"/>
                <w:b/>
                <w:sz w:val="20"/>
                <w:szCs w:val="18"/>
              </w:rPr>
            </w:pPr>
            <w:r w:rsidRPr="003F5BDC">
              <w:rPr>
                <w:rFonts w:ascii="Ancizar Sans" w:hAnsi="Ancizar Sans" w:cs="Arial"/>
                <w:b/>
                <w:sz w:val="20"/>
                <w:szCs w:val="18"/>
              </w:rPr>
              <w:t>NOMBRE</w:t>
            </w:r>
          </w:p>
        </w:tc>
        <w:tc>
          <w:tcPr>
            <w:tcW w:w="1057" w:type="pct"/>
            <w:shd w:val="clear" w:color="auto" w:fill="auto"/>
            <w:vAlign w:val="center"/>
          </w:tcPr>
          <w:p w14:paraId="00D98A3E" w14:textId="77777777" w:rsidR="00A215A7" w:rsidRPr="003F5BDC" w:rsidRDefault="003F5BDC" w:rsidP="00A215A7">
            <w:pPr>
              <w:jc w:val="center"/>
              <w:rPr>
                <w:rFonts w:ascii="Ancizar Sans" w:hAnsi="Ancizar Sans" w:cs="Arial"/>
                <w:b/>
                <w:sz w:val="20"/>
                <w:szCs w:val="18"/>
              </w:rPr>
            </w:pPr>
            <w:r w:rsidRPr="003F5BDC">
              <w:rPr>
                <w:rFonts w:ascii="Ancizar Sans" w:hAnsi="Ancizar Sans" w:cs="Arial"/>
                <w:b/>
                <w:sz w:val="20"/>
                <w:szCs w:val="18"/>
              </w:rPr>
              <w:t>CÓDIGO SIA</w:t>
            </w:r>
          </w:p>
        </w:tc>
        <w:tc>
          <w:tcPr>
            <w:tcW w:w="493" w:type="pct"/>
            <w:shd w:val="clear" w:color="auto" w:fill="auto"/>
            <w:vAlign w:val="center"/>
          </w:tcPr>
          <w:p w14:paraId="349910A4" w14:textId="77777777" w:rsidR="00A215A7" w:rsidRPr="003F5BDC" w:rsidRDefault="003F5BDC" w:rsidP="00A215A7">
            <w:pPr>
              <w:ind w:left="-108" w:right="-108"/>
              <w:jc w:val="center"/>
              <w:rPr>
                <w:rFonts w:ascii="Ancizar Sans" w:hAnsi="Ancizar Sans" w:cs="Arial"/>
                <w:b/>
                <w:sz w:val="20"/>
                <w:szCs w:val="18"/>
              </w:rPr>
            </w:pPr>
            <w:r w:rsidRPr="003F5BDC">
              <w:rPr>
                <w:rFonts w:ascii="Ancizar Sans" w:hAnsi="Ancizar Sans" w:cs="Arial"/>
                <w:b/>
                <w:sz w:val="20"/>
                <w:szCs w:val="18"/>
              </w:rPr>
              <w:t>CRÉDITOS</w:t>
            </w:r>
          </w:p>
        </w:tc>
        <w:tc>
          <w:tcPr>
            <w:tcW w:w="1551" w:type="pct"/>
            <w:shd w:val="clear" w:color="auto" w:fill="auto"/>
            <w:vAlign w:val="center"/>
          </w:tcPr>
          <w:p w14:paraId="6F202C2F" w14:textId="77777777" w:rsidR="00A215A7" w:rsidRPr="003F5BDC" w:rsidRDefault="003F5BDC" w:rsidP="00A215A7">
            <w:pPr>
              <w:jc w:val="center"/>
              <w:rPr>
                <w:rFonts w:ascii="Ancizar Sans" w:hAnsi="Ancizar Sans" w:cs="Arial"/>
                <w:b/>
                <w:sz w:val="20"/>
                <w:szCs w:val="18"/>
              </w:rPr>
            </w:pPr>
            <w:r w:rsidRPr="003F5BDC">
              <w:rPr>
                <w:rFonts w:ascii="Ancizar Sans" w:hAnsi="Ancizar Sans" w:cs="Arial"/>
                <w:b/>
                <w:sz w:val="20"/>
                <w:szCs w:val="18"/>
              </w:rPr>
              <w:t>PROGRAMA QUE LA OFRECE</w:t>
            </w:r>
          </w:p>
        </w:tc>
      </w:tr>
      <w:tr w:rsidR="00A215A7" w:rsidRPr="00E16F95" w14:paraId="3C76BDDD" w14:textId="77777777" w:rsidTr="00430FD5">
        <w:trPr>
          <w:trHeight w:val="283"/>
          <w:jc w:val="center"/>
        </w:trPr>
        <w:tc>
          <w:tcPr>
            <w:tcW w:w="1899" w:type="pct"/>
            <w:shd w:val="clear" w:color="auto" w:fill="auto"/>
          </w:tcPr>
          <w:p w14:paraId="3BC7DE38" w14:textId="77777777" w:rsidR="00A215A7" w:rsidRPr="00E16F95" w:rsidRDefault="00A215A7" w:rsidP="00A215A7">
            <w:pPr>
              <w:jc w:val="center"/>
              <w:rPr>
                <w:rFonts w:ascii="Ancizar Sans" w:hAnsi="Ancizar Sans" w:cs="Arial"/>
                <w:sz w:val="18"/>
                <w:szCs w:val="18"/>
              </w:rPr>
            </w:pPr>
          </w:p>
        </w:tc>
        <w:tc>
          <w:tcPr>
            <w:tcW w:w="1057" w:type="pct"/>
            <w:shd w:val="clear" w:color="auto" w:fill="auto"/>
          </w:tcPr>
          <w:p w14:paraId="7DA4E634" w14:textId="77777777" w:rsidR="00A215A7" w:rsidRPr="00E16F95" w:rsidRDefault="00A215A7" w:rsidP="00A215A7">
            <w:pPr>
              <w:jc w:val="center"/>
              <w:rPr>
                <w:rFonts w:ascii="Ancizar Sans" w:hAnsi="Ancizar Sans" w:cs="Arial"/>
                <w:sz w:val="18"/>
                <w:szCs w:val="18"/>
              </w:rPr>
            </w:pPr>
          </w:p>
        </w:tc>
        <w:tc>
          <w:tcPr>
            <w:tcW w:w="493" w:type="pct"/>
            <w:shd w:val="clear" w:color="auto" w:fill="auto"/>
          </w:tcPr>
          <w:p w14:paraId="3A204D41" w14:textId="77777777" w:rsidR="00A215A7" w:rsidRPr="00E16F95" w:rsidRDefault="00A215A7" w:rsidP="00A215A7">
            <w:pPr>
              <w:jc w:val="center"/>
              <w:rPr>
                <w:rFonts w:ascii="Ancizar Sans" w:hAnsi="Ancizar Sans" w:cs="Arial"/>
                <w:sz w:val="18"/>
                <w:szCs w:val="18"/>
              </w:rPr>
            </w:pPr>
          </w:p>
        </w:tc>
        <w:tc>
          <w:tcPr>
            <w:tcW w:w="1551" w:type="pct"/>
            <w:shd w:val="clear" w:color="auto" w:fill="auto"/>
          </w:tcPr>
          <w:p w14:paraId="044093E7" w14:textId="77777777" w:rsidR="00A215A7" w:rsidRPr="00E16F95" w:rsidRDefault="00A215A7" w:rsidP="00A215A7">
            <w:pPr>
              <w:jc w:val="center"/>
              <w:rPr>
                <w:rFonts w:ascii="Ancizar Sans" w:hAnsi="Ancizar Sans" w:cs="Arial"/>
                <w:sz w:val="18"/>
                <w:szCs w:val="18"/>
              </w:rPr>
            </w:pPr>
          </w:p>
        </w:tc>
      </w:tr>
      <w:tr w:rsidR="00A215A7" w:rsidRPr="00E16F95" w14:paraId="2580CAA0" w14:textId="77777777" w:rsidTr="00430FD5">
        <w:trPr>
          <w:trHeight w:val="283"/>
          <w:jc w:val="center"/>
        </w:trPr>
        <w:tc>
          <w:tcPr>
            <w:tcW w:w="1899" w:type="pct"/>
            <w:shd w:val="clear" w:color="auto" w:fill="auto"/>
          </w:tcPr>
          <w:p w14:paraId="325EA2EC" w14:textId="77777777" w:rsidR="00A215A7" w:rsidRPr="00E16F95" w:rsidRDefault="00A215A7" w:rsidP="00A215A7">
            <w:pPr>
              <w:jc w:val="center"/>
              <w:rPr>
                <w:rFonts w:ascii="Ancizar Sans" w:hAnsi="Ancizar Sans" w:cs="Arial"/>
                <w:sz w:val="18"/>
                <w:szCs w:val="18"/>
              </w:rPr>
            </w:pPr>
          </w:p>
        </w:tc>
        <w:tc>
          <w:tcPr>
            <w:tcW w:w="1057" w:type="pct"/>
            <w:shd w:val="clear" w:color="auto" w:fill="auto"/>
          </w:tcPr>
          <w:p w14:paraId="739D1731" w14:textId="77777777" w:rsidR="00A215A7" w:rsidRPr="00E16F95" w:rsidRDefault="00A215A7" w:rsidP="00A215A7">
            <w:pPr>
              <w:jc w:val="center"/>
              <w:rPr>
                <w:rFonts w:ascii="Ancizar Sans" w:hAnsi="Ancizar Sans" w:cs="Arial"/>
                <w:sz w:val="18"/>
                <w:szCs w:val="18"/>
              </w:rPr>
            </w:pPr>
          </w:p>
        </w:tc>
        <w:tc>
          <w:tcPr>
            <w:tcW w:w="493" w:type="pct"/>
            <w:shd w:val="clear" w:color="auto" w:fill="auto"/>
          </w:tcPr>
          <w:p w14:paraId="6C8F9C5F" w14:textId="77777777" w:rsidR="00A215A7" w:rsidRPr="00E16F95" w:rsidRDefault="00A215A7" w:rsidP="00A215A7">
            <w:pPr>
              <w:ind w:left="-108" w:right="-108"/>
              <w:jc w:val="center"/>
              <w:rPr>
                <w:rFonts w:ascii="Ancizar Sans" w:hAnsi="Ancizar Sans" w:cs="Arial"/>
                <w:sz w:val="18"/>
                <w:szCs w:val="18"/>
              </w:rPr>
            </w:pPr>
          </w:p>
        </w:tc>
        <w:tc>
          <w:tcPr>
            <w:tcW w:w="1551" w:type="pct"/>
            <w:shd w:val="clear" w:color="auto" w:fill="auto"/>
          </w:tcPr>
          <w:p w14:paraId="5C6EE62A" w14:textId="77777777" w:rsidR="00A215A7" w:rsidRPr="00E16F95" w:rsidRDefault="00A215A7" w:rsidP="00A215A7">
            <w:pPr>
              <w:jc w:val="center"/>
              <w:rPr>
                <w:rFonts w:ascii="Ancizar Sans" w:hAnsi="Ancizar Sans" w:cs="Arial"/>
                <w:sz w:val="18"/>
                <w:szCs w:val="18"/>
              </w:rPr>
            </w:pPr>
          </w:p>
        </w:tc>
      </w:tr>
      <w:tr w:rsidR="00A215A7" w:rsidRPr="00E16F95" w14:paraId="7A742FD8" w14:textId="77777777" w:rsidTr="00430FD5">
        <w:trPr>
          <w:trHeight w:val="283"/>
          <w:jc w:val="center"/>
        </w:trPr>
        <w:tc>
          <w:tcPr>
            <w:tcW w:w="1899" w:type="pct"/>
            <w:shd w:val="clear" w:color="auto" w:fill="auto"/>
          </w:tcPr>
          <w:p w14:paraId="58EA2F25" w14:textId="77777777" w:rsidR="00A215A7" w:rsidRPr="00E16F95" w:rsidRDefault="00A215A7" w:rsidP="00A215A7">
            <w:pPr>
              <w:jc w:val="center"/>
              <w:rPr>
                <w:rFonts w:ascii="Ancizar Sans" w:hAnsi="Ancizar Sans" w:cs="Arial"/>
                <w:sz w:val="18"/>
                <w:szCs w:val="18"/>
              </w:rPr>
            </w:pPr>
          </w:p>
        </w:tc>
        <w:tc>
          <w:tcPr>
            <w:tcW w:w="1057" w:type="pct"/>
            <w:shd w:val="clear" w:color="auto" w:fill="auto"/>
          </w:tcPr>
          <w:p w14:paraId="2B1F822C" w14:textId="77777777" w:rsidR="00A215A7" w:rsidRPr="00E16F95" w:rsidRDefault="00A215A7" w:rsidP="00A215A7">
            <w:pPr>
              <w:jc w:val="center"/>
              <w:rPr>
                <w:rFonts w:ascii="Ancizar Sans" w:hAnsi="Ancizar Sans" w:cs="Arial"/>
                <w:sz w:val="18"/>
                <w:szCs w:val="18"/>
              </w:rPr>
            </w:pPr>
          </w:p>
        </w:tc>
        <w:tc>
          <w:tcPr>
            <w:tcW w:w="493" w:type="pct"/>
            <w:shd w:val="clear" w:color="auto" w:fill="auto"/>
          </w:tcPr>
          <w:p w14:paraId="72D1A2C1" w14:textId="77777777" w:rsidR="00A215A7" w:rsidRPr="00E16F95" w:rsidRDefault="00A215A7" w:rsidP="00A215A7">
            <w:pPr>
              <w:jc w:val="center"/>
              <w:rPr>
                <w:rFonts w:ascii="Ancizar Sans" w:hAnsi="Ancizar Sans" w:cs="Arial"/>
                <w:sz w:val="18"/>
                <w:szCs w:val="18"/>
              </w:rPr>
            </w:pPr>
          </w:p>
        </w:tc>
        <w:tc>
          <w:tcPr>
            <w:tcW w:w="1551" w:type="pct"/>
            <w:shd w:val="clear" w:color="auto" w:fill="auto"/>
          </w:tcPr>
          <w:p w14:paraId="6F5DBEF8" w14:textId="77777777" w:rsidR="00A215A7" w:rsidRPr="00E16F95" w:rsidRDefault="00A215A7" w:rsidP="00A215A7">
            <w:pPr>
              <w:jc w:val="center"/>
              <w:rPr>
                <w:rFonts w:ascii="Ancizar Sans" w:hAnsi="Ancizar Sans" w:cs="Arial"/>
                <w:sz w:val="18"/>
                <w:szCs w:val="18"/>
              </w:rPr>
            </w:pPr>
          </w:p>
        </w:tc>
      </w:tr>
    </w:tbl>
    <w:p w14:paraId="565C6622" w14:textId="77777777" w:rsidR="00A215A7" w:rsidRDefault="00D74240" w:rsidP="00997F9F">
      <w:pPr>
        <w:spacing w:before="240"/>
        <w:ind w:left="5040"/>
        <w:rPr>
          <w:rFonts w:ascii="Ancizar Sans" w:hAnsi="Ancizar Sans"/>
        </w:rPr>
      </w:pPr>
      <w:proofErr w:type="gramStart"/>
      <w:r>
        <w:rPr>
          <w:rFonts w:ascii="Ancizar Sans" w:hAnsi="Ancizar Sans" w:cs="Arial"/>
          <w:sz w:val="18"/>
          <w:szCs w:val="18"/>
        </w:rPr>
        <w:t>T</w:t>
      </w:r>
      <w:r w:rsidR="00A215A7" w:rsidRPr="00E16F95">
        <w:rPr>
          <w:rFonts w:ascii="Ancizar Sans" w:hAnsi="Ancizar Sans" w:cs="Arial"/>
          <w:sz w:val="18"/>
          <w:szCs w:val="18"/>
        </w:rPr>
        <w:t>otal</w:t>
      </w:r>
      <w:proofErr w:type="gramEnd"/>
      <w:r w:rsidR="00A215A7" w:rsidRPr="00E16F95">
        <w:rPr>
          <w:rFonts w:ascii="Ancizar Sans" w:hAnsi="Ancizar Sans" w:cs="Arial"/>
          <w:sz w:val="18"/>
          <w:szCs w:val="18"/>
        </w:rPr>
        <w:t xml:space="preserve"> de créditos: ______</w:t>
      </w:r>
    </w:p>
    <w:p w14:paraId="31C6F926" w14:textId="77777777" w:rsidR="00A215A7" w:rsidRPr="00E16F95" w:rsidRDefault="00A215A7" w:rsidP="00CD6D9E">
      <w:pPr>
        <w:rPr>
          <w:rFonts w:ascii="Ancizar Sans" w:hAnsi="Ancizar Sans"/>
        </w:rPr>
      </w:pPr>
    </w:p>
    <w:p w14:paraId="3950F5A1" w14:textId="77777777" w:rsidR="00B86174" w:rsidRPr="00316541" w:rsidRDefault="00316541" w:rsidP="000D2E46">
      <w:pPr>
        <w:spacing w:line="253" w:lineRule="exact"/>
        <w:rPr>
          <w:rFonts w:ascii="Ancizar Sans" w:hAnsi="Ancizar Sans" w:cs="Arial"/>
          <w:b/>
          <w:sz w:val="20"/>
          <w:szCs w:val="18"/>
        </w:rPr>
      </w:pPr>
      <w:r>
        <w:rPr>
          <w:rFonts w:ascii="Ancizar Sans" w:hAnsi="Ancizar Sans" w:cs="Arial"/>
          <w:b/>
          <w:sz w:val="20"/>
          <w:szCs w:val="18"/>
        </w:rPr>
        <w:t>1</w:t>
      </w:r>
      <w:r w:rsidR="00EE0215">
        <w:rPr>
          <w:rFonts w:ascii="Ancizar Sans" w:hAnsi="Ancizar Sans" w:cs="Arial"/>
          <w:b/>
          <w:sz w:val="20"/>
          <w:szCs w:val="18"/>
        </w:rPr>
        <w:t>6</w:t>
      </w:r>
      <w:r>
        <w:rPr>
          <w:rFonts w:ascii="Ancizar Sans" w:hAnsi="Ancizar Sans" w:cs="Arial"/>
          <w:b/>
          <w:sz w:val="20"/>
          <w:szCs w:val="18"/>
        </w:rPr>
        <w:t xml:space="preserve">. </w:t>
      </w:r>
      <w:r w:rsidR="000D2E46" w:rsidRPr="00316541">
        <w:rPr>
          <w:rFonts w:ascii="Ancizar Sans" w:hAnsi="Ancizar Sans" w:cs="Arial"/>
          <w:b/>
          <w:sz w:val="20"/>
          <w:szCs w:val="18"/>
        </w:rPr>
        <w:t>FIRMAS</w:t>
      </w:r>
    </w:p>
    <w:p w14:paraId="71EBFE9F" w14:textId="77777777" w:rsidR="000D2E46" w:rsidRPr="000D2E46" w:rsidRDefault="000D2E46" w:rsidP="000D2E46">
      <w:pPr>
        <w:spacing w:line="253" w:lineRule="exact"/>
        <w:rPr>
          <w:rFonts w:ascii="Ancizar Sans" w:hAnsi="Ancizar Sans" w:cs="Arial"/>
          <w:b/>
          <w:sz w:val="18"/>
          <w:szCs w:val="18"/>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018"/>
        <w:gridCol w:w="5018"/>
      </w:tblGrid>
      <w:tr w:rsidR="000D2E46" w:rsidRPr="00EB54B7" w14:paraId="13824CE8" w14:textId="77777777" w:rsidTr="00430FD5">
        <w:trPr>
          <w:trHeight w:val="469"/>
        </w:trPr>
        <w:tc>
          <w:tcPr>
            <w:tcW w:w="2500" w:type="pct"/>
            <w:vAlign w:val="center"/>
          </w:tcPr>
          <w:p w14:paraId="05941180" w14:textId="77777777" w:rsidR="000D2E46" w:rsidRPr="00E16F95" w:rsidRDefault="000D2E46" w:rsidP="000D2E46">
            <w:pPr>
              <w:spacing w:before="60" w:after="60"/>
              <w:rPr>
                <w:rFonts w:ascii="Ancizar Sans" w:hAnsi="Ancizar Sans" w:cs="Arial"/>
                <w:b/>
                <w:sz w:val="18"/>
                <w:szCs w:val="18"/>
              </w:rPr>
            </w:pPr>
            <w:r>
              <w:rPr>
                <w:rFonts w:ascii="Ancizar Sans" w:hAnsi="Ancizar Sans" w:cs="Arial"/>
                <w:b/>
                <w:sz w:val="18"/>
                <w:szCs w:val="18"/>
              </w:rPr>
              <w:t>FIRMA DEL ESTUDIANTE:</w:t>
            </w:r>
          </w:p>
        </w:tc>
        <w:tc>
          <w:tcPr>
            <w:tcW w:w="2500" w:type="pct"/>
            <w:vAlign w:val="center"/>
          </w:tcPr>
          <w:p w14:paraId="1C70192B" w14:textId="77777777" w:rsidR="000D2E46" w:rsidRPr="00E16F95" w:rsidRDefault="000D2E46" w:rsidP="00AE4281">
            <w:pPr>
              <w:spacing w:before="60" w:after="60"/>
              <w:rPr>
                <w:rFonts w:ascii="Ancizar Sans" w:hAnsi="Ancizar Sans" w:cs="Arial"/>
                <w:b/>
                <w:sz w:val="18"/>
                <w:szCs w:val="18"/>
              </w:rPr>
            </w:pPr>
            <w:r>
              <w:rPr>
                <w:rFonts w:ascii="Ancizar Sans" w:hAnsi="Ancizar Sans" w:cs="Arial"/>
                <w:b/>
                <w:sz w:val="18"/>
                <w:szCs w:val="18"/>
              </w:rPr>
              <w:t xml:space="preserve">FIRMA </w:t>
            </w:r>
            <w:r w:rsidR="00AE4281">
              <w:rPr>
                <w:rFonts w:ascii="Ancizar Sans" w:hAnsi="Ancizar Sans" w:cs="Arial"/>
                <w:b/>
                <w:sz w:val="18"/>
                <w:szCs w:val="18"/>
              </w:rPr>
              <w:t>DEL DOCENTE</w:t>
            </w:r>
            <w:r>
              <w:rPr>
                <w:rFonts w:ascii="Ancizar Sans" w:hAnsi="Ancizar Sans" w:cs="Arial"/>
                <w:b/>
                <w:sz w:val="18"/>
                <w:szCs w:val="18"/>
              </w:rPr>
              <w:t xml:space="preserve"> DIRECTOR </w:t>
            </w:r>
            <w:r w:rsidRPr="000D2E46">
              <w:rPr>
                <w:rFonts w:ascii="Ancizar Sans" w:hAnsi="Ancizar Sans" w:cs="Arial"/>
                <w:sz w:val="18"/>
                <w:szCs w:val="18"/>
              </w:rPr>
              <w:t>(</w:t>
            </w:r>
            <w:r>
              <w:rPr>
                <w:rFonts w:ascii="Ancizar Sans" w:hAnsi="Ancizar Sans" w:cs="Arial"/>
                <w:sz w:val="18"/>
                <w:szCs w:val="18"/>
              </w:rPr>
              <w:t xml:space="preserve">En caso </w:t>
            </w:r>
            <w:r w:rsidR="00873771">
              <w:rPr>
                <w:rFonts w:ascii="Ancizar Sans" w:hAnsi="Ancizar Sans" w:cs="Arial"/>
                <w:sz w:val="18"/>
                <w:szCs w:val="18"/>
              </w:rPr>
              <w:t xml:space="preserve">de </w:t>
            </w:r>
            <w:r>
              <w:rPr>
                <w:rFonts w:ascii="Ancizar Sans" w:hAnsi="Ancizar Sans" w:cs="Arial"/>
                <w:sz w:val="18"/>
                <w:szCs w:val="18"/>
              </w:rPr>
              <w:t>modalidad</w:t>
            </w:r>
            <w:r w:rsidR="00873771">
              <w:rPr>
                <w:rFonts w:ascii="Ancizar Sans" w:hAnsi="Ancizar Sans" w:cs="Arial"/>
                <w:sz w:val="18"/>
                <w:szCs w:val="18"/>
              </w:rPr>
              <w:t>es</w:t>
            </w:r>
            <w:r>
              <w:rPr>
                <w:rFonts w:ascii="Ancizar Sans" w:hAnsi="Ancizar Sans" w:cs="Arial"/>
                <w:sz w:val="18"/>
                <w:szCs w:val="18"/>
              </w:rPr>
              <w:t xml:space="preserve"> I o II</w:t>
            </w:r>
            <w:r w:rsidRPr="000D2E46">
              <w:rPr>
                <w:rFonts w:ascii="Ancizar Sans" w:hAnsi="Ancizar Sans" w:cs="Arial"/>
                <w:sz w:val="18"/>
                <w:szCs w:val="18"/>
              </w:rPr>
              <w:t>)</w:t>
            </w:r>
            <w:r>
              <w:rPr>
                <w:rFonts w:ascii="Ancizar Sans" w:hAnsi="Ancizar Sans" w:cs="Arial"/>
                <w:sz w:val="18"/>
                <w:szCs w:val="18"/>
              </w:rPr>
              <w:t>:</w:t>
            </w:r>
          </w:p>
        </w:tc>
      </w:tr>
      <w:tr w:rsidR="000D2E46" w:rsidRPr="00EB54B7" w14:paraId="3F8988FC" w14:textId="77777777" w:rsidTr="00430FD5">
        <w:trPr>
          <w:trHeight w:val="469"/>
        </w:trPr>
        <w:tc>
          <w:tcPr>
            <w:tcW w:w="2500" w:type="pct"/>
            <w:vAlign w:val="center"/>
          </w:tcPr>
          <w:p w14:paraId="08CD224C" w14:textId="77777777" w:rsidR="000D2E46" w:rsidRPr="00E16F95" w:rsidRDefault="000D2E46" w:rsidP="000D2E46">
            <w:pPr>
              <w:spacing w:before="60" w:after="60"/>
              <w:rPr>
                <w:rFonts w:ascii="Ancizar Sans" w:hAnsi="Ancizar Sans" w:cs="Arial"/>
                <w:b/>
                <w:sz w:val="18"/>
                <w:szCs w:val="18"/>
              </w:rPr>
            </w:pPr>
          </w:p>
        </w:tc>
        <w:tc>
          <w:tcPr>
            <w:tcW w:w="2500" w:type="pct"/>
            <w:vAlign w:val="center"/>
          </w:tcPr>
          <w:p w14:paraId="40A9720F" w14:textId="77777777" w:rsidR="000D2E46" w:rsidRPr="00E16F95" w:rsidRDefault="000D2E46" w:rsidP="000D2E46">
            <w:pPr>
              <w:spacing w:before="60" w:after="60"/>
              <w:rPr>
                <w:rFonts w:ascii="Ancizar Sans" w:hAnsi="Ancizar Sans" w:cs="Arial"/>
                <w:b/>
                <w:sz w:val="18"/>
                <w:szCs w:val="18"/>
              </w:rPr>
            </w:pPr>
          </w:p>
        </w:tc>
      </w:tr>
    </w:tbl>
    <w:p w14:paraId="1A58F5BA" w14:textId="3C9F0E40" w:rsidR="00221A9C" w:rsidRDefault="00221A9C" w:rsidP="00221A9C">
      <w:pPr>
        <w:rPr>
          <w:rFonts w:ascii="Ancizar Sans" w:hAnsi="Ancizar Sans"/>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018"/>
        <w:gridCol w:w="5018"/>
      </w:tblGrid>
      <w:tr w:rsidR="00F956E6" w:rsidRPr="00EB54B7" w14:paraId="0AE31973" w14:textId="77777777" w:rsidTr="00197023">
        <w:trPr>
          <w:trHeight w:val="469"/>
        </w:trPr>
        <w:tc>
          <w:tcPr>
            <w:tcW w:w="2500" w:type="pct"/>
            <w:vAlign w:val="center"/>
          </w:tcPr>
          <w:p w14:paraId="3D91A1E9" w14:textId="77777777" w:rsidR="00F956E6" w:rsidRPr="00E16F95" w:rsidRDefault="00F956E6" w:rsidP="00197023">
            <w:pPr>
              <w:spacing w:before="60" w:after="60"/>
              <w:rPr>
                <w:rFonts w:ascii="Ancizar Sans" w:hAnsi="Ancizar Sans" w:cs="Arial"/>
                <w:b/>
                <w:sz w:val="18"/>
                <w:szCs w:val="18"/>
              </w:rPr>
            </w:pPr>
            <w:r>
              <w:rPr>
                <w:rFonts w:ascii="Ancizar Sans" w:hAnsi="Ancizar Sans" w:cs="Arial"/>
                <w:b/>
                <w:sz w:val="18"/>
                <w:szCs w:val="18"/>
              </w:rPr>
              <w:t>FIRMA DEL ESTUDIANTE:</w:t>
            </w:r>
          </w:p>
        </w:tc>
        <w:tc>
          <w:tcPr>
            <w:tcW w:w="2500" w:type="pct"/>
            <w:vAlign w:val="center"/>
          </w:tcPr>
          <w:p w14:paraId="16FD34E6" w14:textId="3BA8153D" w:rsidR="00F956E6" w:rsidRPr="00E16F95" w:rsidRDefault="00F956E6" w:rsidP="00197023">
            <w:pPr>
              <w:spacing w:before="60" w:after="60"/>
              <w:rPr>
                <w:rFonts w:ascii="Ancizar Sans" w:hAnsi="Ancizar Sans" w:cs="Arial"/>
                <w:b/>
                <w:sz w:val="18"/>
                <w:szCs w:val="18"/>
              </w:rPr>
            </w:pPr>
            <w:r>
              <w:rPr>
                <w:rFonts w:ascii="Ancizar Sans" w:hAnsi="Ancizar Sans" w:cs="Arial"/>
                <w:b/>
                <w:sz w:val="18"/>
                <w:szCs w:val="18"/>
              </w:rPr>
              <w:t xml:space="preserve">FIRMA DEL DOCENTE CO-DIRECTOR </w:t>
            </w:r>
            <w:r w:rsidRPr="000D2E46">
              <w:rPr>
                <w:rFonts w:ascii="Ancizar Sans" w:hAnsi="Ancizar Sans" w:cs="Arial"/>
                <w:sz w:val="18"/>
                <w:szCs w:val="18"/>
              </w:rPr>
              <w:t>(</w:t>
            </w:r>
            <w:r>
              <w:rPr>
                <w:rFonts w:ascii="Ancizar Sans" w:hAnsi="Ancizar Sans" w:cs="Arial"/>
                <w:sz w:val="18"/>
                <w:szCs w:val="18"/>
              </w:rPr>
              <w:t>En caso de modalidades I o II</w:t>
            </w:r>
            <w:r w:rsidRPr="000D2E46">
              <w:rPr>
                <w:rFonts w:ascii="Ancizar Sans" w:hAnsi="Ancizar Sans" w:cs="Arial"/>
                <w:sz w:val="18"/>
                <w:szCs w:val="18"/>
              </w:rPr>
              <w:t>)</w:t>
            </w:r>
            <w:r>
              <w:rPr>
                <w:rFonts w:ascii="Ancizar Sans" w:hAnsi="Ancizar Sans" w:cs="Arial"/>
                <w:sz w:val="18"/>
                <w:szCs w:val="18"/>
              </w:rPr>
              <w:t>:</w:t>
            </w:r>
          </w:p>
        </w:tc>
      </w:tr>
      <w:tr w:rsidR="00F956E6" w:rsidRPr="00EB54B7" w14:paraId="7E6252F0" w14:textId="77777777" w:rsidTr="00197023">
        <w:trPr>
          <w:trHeight w:val="469"/>
        </w:trPr>
        <w:tc>
          <w:tcPr>
            <w:tcW w:w="2500" w:type="pct"/>
            <w:vAlign w:val="center"/>
          </w:tcPr>
          <w:p w14:paraId="4554059A" w14:textId="77777777" w:rsidR="00F956E6" w:rsidRPr="00E16F95" w:rsidRDefault="00F956E6" w:rsidP="00197023">
            <w:pPr>
              <w:spacing w:before="60" w:after="60"/>
              <w:rPr>
                <w:rFonts w:ascii="Ancizar Sans" w:hAnsi="Ancizar Sans" w:cs="Arial"/>
                <w:b/>
                <w:sz w:val="18"/>
                <w:szCs w:val="18"/>
              </w:rPr>
            </w:pPr>
          </w:p>
        </w:tc>
        <w:tc>
          <w:tcPr>
            <w:tcW w:w="2500" w:type="pct"/>
            <w:vAlign w:val="center"/>
          </w:tcPr>
          <w:p w14:paraId="4367C0F5" w14:textId="77777777" w:rsidR="00F956E6" w:rsidRPr="00E16F95" w:rsidRDefault="00F956E6" w:rsidP="00197023">
            <w:pPr>
              <w:spacing w:before="60" w:after="60"/>
              <w:rPr>
                <w:rFonts w:ascii="Ancizar Sans" w:hAnsi="Ancizar Sans" w:cs="Arial"/>
                <w:b/>
                <w:sz w:val="18"/>
                <w:szCs w:val="18"/>
              </w:rPr>
            </w:pPr>
          </w:p>
        </w:tc>
      </w:tr>
    </w:tbl>
    <w:p w14:paraId="3CF27C26" w14:textId="77777777" w:rsidR="00F956E6" w:rsidRDefault="00F956E6" w:rsidP="00221A9C">
      <w:pPr>
        <w:rPr>
          <w:rFonts w:ascii="Ancizar Sans" w:hAnsi="Ancizar Sans"/>
        </w:rPr>
      </w:pPr>
    </w:p>
    <w:p w14:paraId="61D7B3AA" w14:textId="77777777" w:rsidR="003A6924" w:rsidRDefault="003A6924" w:rsidP="003A6924">
      <w:pPr>
        <w:spacing w:line="253" w:lineRule="exact"/>
        <w:rPr>
          <w:rFonts w:ascii="Ancizar Sans" w:hAnsi="Ancizar Sans" w:cs="Arial"/>
          <w:sz w:val="20"/>
          <w:szCs w:val="18"/>
        </w:rPr>
      </w:pPr>
      <w:r>
        <w:rPr>
          <w:rFonts w:ascii="Ancizar Sans" w:hAnsi="Ancizar Sans" w:cs="Arial"/>
          <w:b/>
          <w:sz w:val="20"/>
          <w:szCs w:val="18"/>
        </w:rPr>
        <w:t>17. DATOS DE TRÁMITE</w:t>
      </w:r>
      <w:r w:rsidR="000E114A">
        <w:rPr>
          <w:rFonts w:ascii="Ancizar Sans" w:hAnsi="Ancizar Sans" w:cs="Arial"/>
          <w:b/>
          <w:sz w:val="20"/>
          <w:szCs w:val="18"/>
        </w:rPr>
        <w:t xml:space="preserve"> COMITÉ ASESOR DE PROGRAMA</w:t>
      </w:r>
      <w:r>
        <w:rPr>
          <w:rFonts w:ascii="Ancizar Sans" w:hAnsi="Ancizar Sans" w:cs="Arial"/>
          <w:b/>
          <w:sz w:val="20"/>
          <w:szCs w:val="18"/>
        </w:rPr>
        <w:t xml:space="preserve"> </w:t>
      </w:r>
      <w:r w:rsidRPr="003A6924">
        <w:rPr>
          <w:rFonts w:ascii="Ancizar Sans" w:hAnsi="Ancizar Sans" w:cs="Arial"/>
          <w:sz w:val="20"/>
          <w:szCs w:val="18"/>
        </w:rPr>
        <w:t>(</w:t>
      </w:r>
      <w:r>
        <w:rPr>
          <w:rFonts w:ascii="Ancizar Sans" w:hAnsi="Ancizar Sans" w:cs="Arial"/>
          <w:sz w:val="20"/>
          <w:szCs w:val="18"/>
        </w:rPr>
        <w:t>Espacio para diligenciar por el Comité Asesor de Programa</w:t>
      </w:r>
      <w:r w:rsidRPr="003A6924">
        <w:rPr>
          <w:rFonts w:ascii="Ancizar Sans" w:hAnsi="Ancizar Sans" w:cs="Arial"/>
          <w:sz w:val="20"/>
          <w:szCs w:val="18"/>
        </w:rPr>
        <w:t>)</w:t>
      </w:r>
    </w:p>
    <w:p w14:paraId="2B146B75" w14:textId="77777777" w:rsidR="003A6924" w:rsidRPr="000D2E46" w:rsidRDefault="003A6924" w:rsidP="003A6924">
      <w:pPr>
        <w:spacing w:line="253" w:lineRule="exact"/>
        <w:rPr>
          <w:rFonts w:ascii="Ancizar Sans" w:hAnsi="Ancizar Sans" w:cs="Arial"/>
          <w:b/>
          <w:sz w:val="18"/>
          <w:szCs w:val="18"/>
        </w:rPr>
      </w:pPr>
    </w:p>
    <w:tbl>
      <w:tblPr>
        <w:tblW w:w="4039"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30"/>
        <w:gridCol w:w="2409"/>
      </w:tblGrid>
      <w:tr w:rsidR="000E114A" w:rsidRPr="00E16F95" w14:paraId="52880636" w14:textId="77777777" w:rsidTr="0029449D">
        <w:trPr>
          <w:trHeight w:val="469"/>
        </w:trPr>
        <w:tc>
          <w:tcPr>
            <w:tcW w:w="1630" w:type="dxa"/>
            <w:vAlign w:val="center"/>
          </w:tcPr>
          <w:p w14:paraId="496B3428" w14:textId="77777777" w:rsidR="000E114A" w:rsidRPr="00E16F95" w:rsidRDefault="000E114A" w:rsidP="003A6924">
            <w:pPr>
              <w:spacing w:before="60" w:after="60"/>
              <w:rPr>
                <w:rFonts w:ascii="Ancizar Sans" w:hAnsi="Ancizar Sans" w:cs="Arial"/>
                <w:b/>
                <w:sz w:val="18"/>
                <w:szCs w:val="18"/>
              </w:rPr>
            </w:pPr>
            <w:r>
              <w:rPr>
                <w:rFonts w:ascii="Ancizar Sans" w:hAnsi="Ancizar Sans" w:cs="Arial"/>
                <w:b/>
                <w:sz w:val="18"/>
                <w:szCs w:val="18"/>
              </w:rPr>
              <w:t>No. CONSECUTIVO</w:t>
            </w:r>
          </w:p>
        </w:tc>
        <w:tc>
          <w:tcPr>
            <w:tcW w:w="2409" w:type="dxa"/>
            <w:vAlign w:val="center"/>
          </w:tcPr>
          <w:p w14:paraId="30BCB567" w14:textId="77777777" w:rsidR="000E114A" w:rsidRPr="00E16F95" w:rsidRDefault="000E114A" w:rsidP="003A6924">
            <w:pPr>
              <w:spacing w:before="60" w:after="60"/>
              <w:rPr>
                <w:rFonts w:ascii="Ancizar Sans" w:hAnsi="Ancizar Sans" w:cs="Arial"/>
                <w:b/>
                <w:sz w:val="18"/>
                <w:szCs w:val="18"/>
              </w:rPr>
            </w:pPr>
          </w:p>
        </w:tc>
      </w:tr>
      <w:tr w:rsidR="004C4DB6" w:rsidRPr="00E16F95" w14:paraId="152613F1" w14:textId="77777777" w:rsidTr="0029449D">
        <w:trPr>
          <w:trHeight w:val="469"/>
        </w:trPr>
        <w:tc>
          <w:tcPr>
            <w:tcW w:w="1630" w:type="dxa"/>
            <w:vAlign w:val="center"/>
          </w:tcPr>
          <w:p w14:paraId="47631EA2" w14:textId="77777777" w:rsidR="004C4DB6" w:rsidRPr="000E114A" w:rsidRDefault="004C4DB6" w:rsidP="004C4DB6">
            <w:pPr>
              <w:spacing w:before="60" w:after="60"/>
              <w:rPr>
                <w:rStyle w:val="nfasis"/>
              </w:rPr>
            </w:pPr>
            <w:r>
              <w:rPr>
                <w:rFonts w:ascii="Ancizar Sans" w:hAnsi="Ancizar Sans" w:cs="Arial"/>
                <w:b/>
                <w:sz w:val="18"/>
                <w:szCs w:val="18"/>
              </w:rPr>
              <w:t>No. ACTA</w:t>
            </w:r>
          </w:p>
        </w:tc>
        <w:tc>
          <w:tcPr>
            <w:tcW w:w="2409" w:type="dxa"/>
            <w:vAlign w:val="center"/>
          </w:tcPr>
          <w:p w14:paraId="409AFE99" w14:textId="77777777" w:rsidR="004C4DB6" w:rsidRPr="00E16F95" w:rsidRDefault="004C4DB6" w:rsidP="004C4DB6">
            <w:pPr>
              <w:spacing w:before="60" w:after="60"/>
              <w:rPr>
                <w:rFonts w:ascii="Ancizar Sans" w:hAnsi="Ancizar Sans" w:cs="Arial"/>
                <w:b/>
                <w:sz w:val="18"/>
                <w:szCs w:val="18"/>
              </w:rPr>
            </w:pPr>
          </w:p>
        </w:tc>
      </w:tr>
      <w:tr w:rsidR="004C4DB6" w:rsidRPr="00E16F95" w14:paraId="395B205A" w14:textId="77777777" w:rsidTr="0029449D">
        <w:trPr>
          <w:trHeight w:val="469"/>
        </w:trPr>
        <w:tc>
          <w:tcPr>
            <w:tcW w:w="1630" w:type="dxa"/>
            <w:vAlign w:val="center"/>
          </w:tcPr>
          <w:p w14:paraId="70D7CEA7" w14:textId="77777777" w:rsidR="004C4DB6" w:rsidRDefault="004C4DB6" w:rsidP="004C4DB6">
            <w:pPr>
              <w:spacing w:before="60" w:after="60"/>
              <w:rPr>
                <w:rFonts w:ascii="Ancizar Sans" w:hAnsi="Ancizar Sans" w:cs="Arial"/>
                <w:b/>
                <w:sz w:val="18"/>
                <w:szCs w:val="18"/>
              </w:rPr>
            </w:pPr>
            <w:r>
              <w:rPr>
                <w:rFonts w:ascii="Ancizar Sans" w:hAnsi="Ancizar Sans" w:cs="Arial"/>
                <w:b/>
                <w:sz w:val="18"/>
                <w:szCs w:val="18"/>
              </w:rPr>
              <w:t>FECHA</w:t>
            </w:r>
          </w:p>
        </w:tc>
        <w:tc>
          <w:tcPr>
            <w:tcW w:w="2409" w:type="dxa"/>
            <w:vAlign w:val="center"/>
          </w:tcPr>
          <w:p w14:paraId="221FCF29" w14:textId="77777777" w:rsidR="004C4DB6" w:rsidRPr="00E16F95" w:rsidRDefault="004C4DB6" w:rsidP="004C4DB6">
            <w:pPr>
              <w:spacing w:before="60" w:after="60"/>
              <w:rPr>
                <w:rFonts w:ascii="Ancizar Sans" w:hAnsi="Ancizar Sans" w:cs="Arial"/>
                <w:b/>
                <w:sz w:val="18"/>
                <w:szCs w:val="18"/>
              </w:rPr>
            </w:pPr>
          </w:p>
        </w:tc>
      </w:tr>
    </w:tbl>
    <w:p w14:paraId="77F4E8F8" w14:textId="77777777" w:rsidR="000E114A" w:rsidRDefault="000E114A"/>
    <w:p w14:paraId="099A6EDA" w14:textId="77777777" w:rsidR="003A6924" w:rsidRDefault="003A6924" w:rsidP="003A6924">
      <w:pPr>
        <w:rPr>
          <w:rFonts w:ascii="Ancizar Sans" w:hAnsi="Ancizar Sans"/>
        </w:rPr>
      </w:pPr>
    </w:p>
    <w:sectPr w:rsidR="003A6924" w:rsidSect="00D21B9E">
      <w:headerReference w:type="default" r:id="rId13"/>
      <w:footerReference w:type="default" r:id="rId14"/>
      <w:pgSz w:w="12242" w:h="15842" w:code="1"/>
      <w:pgMar w:top="1440" w:right="1080" w:bottom="1440" w:left="1080" w:header="0" w:footer="964"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riana Pina" w:date="2022-11-10T16:00:00Z" w:initials="AP">
    <w:p w14:paraId="4AC3CF46" w14:textId="50A08911" w:rsidR="00566685" w:rsidRDefault="00566685">
      <w:pPr>
        <w:pStyle w:val="Textocomentario"/>
      </w:pPr>
      <w:r>
        <w:rPr>
          <w:rStyle w:val="Refdecomentario"/>
        </w:rPr>
        <w:annotationRef/>
      </w:r>
      <w:r>
        <w:t>Nada tiene referencias</w:t>
      </w:r>
    </w:p>
  </w:comment>
  <w:comment w:id="27" w:author="Adriana Pina" w:date="2022-11-10T16:02:00Z" w:initials="AP">
    <w:p w14:paraId="235CF5C3" w14:textId="77777777" w:rsidR="00566685" w:rsidRDefault="00566685">
      <w:pPr>
        <w:pStyle w:val="Textocomentario"/>
      </w:pPr>
      <w:r>
        <w:rPr>
          <w:rStyle w:val="Refdecomentario"/>
        </w:rPr>
        <w:annotationRef/>
      </w:r>
      <w:r>
        <w:t>Y dónde se procesó esta info? Creo que falta un ítem. Qué técnicas usas para procesar la info¨?</w:t>
      </w:r>
    </w:p>
    <w:p w14:paraId="0D3A5EF5" w14:textId="04F471E4" w:rsidR="00566685" w:rsidRDefault="00566685">
      <w:pPr>
        <w:pStyle w:val="Textocomentario"/>
      </w:pPr>
      <w:r>
        <w:t>Dónde se identificaron las diferentes moetodologías?</w:t>
      </w:r>
    </w:p>
  </w:comment>
  <w:comment w:id="33" w:author="Adriana Pina" w:date="2022-11-10T16:05:00Z" w:initials="AP">
    <w:p w14:paraId="719A6027" w14:textId="051530D0" w:rsidR="00566685" w:rsidRDefault="00566685">
      <w:pPr>
        <w:pStyle w:val="Textocomentario"/>
      </w:pPr>
      <w:r>
        <w:rPr>
          <w:rStyle w:val="Refdecomentario"/>
        </w:rPr>
        <w:annotationRef/>
      </w:r>
      <w:r>
        <w:t>Qué parámetros se vana acalibrar? Replantear esta actividad. Creo que es estimación de la recarga mediante metodología empiricas</w:t>
      </w:r>
    </w:p>
  </w:comment>
  <w:comment w:id="37" w:author="Adriana Pina" w:date="2022-11-10T16:06:00Z" w:initials="AP">
    <w:p w14:paraId="18FE533D" w14:textId="2E0011D2" w:rsidR="00566685" w:rsidRDefault="00566685">
      <w:pPr>
        <w:pStyle w:val="Textocomentario"/>
      </w:pPr>
      <w:r>
        <w:rPr>
          <w:rStyle w:val="Refdecomentario"/>
        </w:rPr>
        <w:annotationRef/>
      </w:r>
      <w:r>
        <w:t>Cómo se evalúan sino se han implementado?</w:t>
      </w:r>
    </w:p>
  </w:comment>
  <w:comment w:id="42" w:author="Adriana Pina" w:date="2022-11-10T16:06:00Z" w:initials="AP">
    <w:p w14:paraId="53B878D5" w14:textId="04B60255" w:rsidR="00566685" w:rsidRDefault="00566685">
      <w:pPr>
        <w:pStyle w:val="Textocomentario"/>
      </w:pPr>
      <w:r>
        <w:rPr>
          <w:rStyle w:val="Refdecomentario"/>
        </w:rPr>
        <w:annotationRef/>
      </w:r>
      <w:r>
        <w:t xml:space="preserve">Incluye el alquiler de un computadro por ejemplo, y </w:t>
      </w:r>
      <w:r w:rsidR="00C30516">
        <w:t>algún salario, serán recursos propios. Tambien horas de los directores, al menos 2 horas semanales. Preguntale a Jorge qué valor le puso a la hora.</w:t>
      </w:r>
    </w:p>
  </w:comment>
  <w:comment w:id="303" w:author="Adriana Pina" w:date="2022-11-10T16:08:00Z" w:initials="AP">
    <w:p w14:paraId="166248FE" w14:textId="5093F6F2" w:rsidR="00C30516" w:rsidRDefault="00C30516">
      <w:pPr>
        <w:pStyle w:val="Textocomentario"/>
      </w:pPr>
      <w:r>
        <w:rPr>
          <w:rStyle w:val="Refdecomentario"/>
        </w:rPr>
        <w:annotationRef/>
      </w:r>
      <w:r>
        <w:t>El resultado creo q es la identificación de la metodología para estimar recarga, o la evaluación de metodologías. Aquí puedes escribir que el resultado esperado es un artículo de investigación …o un docuemtno y 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C3CF46" w15:done="1"/>
  <w15:commentEx w15:paraId="0D3A5EF5" w15:done="1"/>
  <w15:commentEx w15:paraId="719A6027" w15:done="1"/>
  <w15:commentEx w15:paraId="18FE533D" w15:done="1"/>
  <w15:commentEx w15:paraId="53B878D5" w15:done="1"/>
  <w15:commentEx w15:paraId="166248F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C3CF46" w16cid:durableId="27179EA6"/>
  <w16cid:commentId w16cid:paraId="0D3A5EF5" w16cid:durableId="27179F0B"/>
  <w16cid:commentId w16cid:paraId="719A6027" w16cid:durableId="27179FCA"/>
  <w16cid:commentId w16cid:paraId="18FE533D" w16cid:durableId="27179FF9"/>
  <w16cid:commentId w16cid:paraId="53B878D5" w16cid:durableId="2717A00A"/>
  <w16cid:commentId w16cid:paraId="166248FE" w16cid:durableId="2717A0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CE4C5" w14:textId="77777777" w:rsidR="00C36826" w:rsidRDefault="00C36826">
      <w:r>
        <w:separator/>
      </w:r>
    </w:p>
  </w:endnote>
  <w:endnote w:type="continuationSeparator" w:id="0">
    <w:p w14:paraId="1BBA60B2" w14:textId="77777777" w:rsidR="00C36826" w:rsidRDefault="00C36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ncizar Sans">
    <w:panose1 w:val="020B0602040300000003"/>
    <w:charset w:val="00"/>
    <w:family w:val="swiss"/>
    <w:notTrueType/>
    <w:pitch w:val="variable"/>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cizar Sans Bold">
    <w:altName w:val="Arial"/>
    <w:panose1 w:val="00000000000000000000"/>
    <w:charset w:val="00"/>
    <w:family w:val="swiss"/>
    <w:notTrueType/>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CD8CC" w14:textId="77777777" w:rsidR="00D21B9E" w:rsidRPr="00D21B9E" w:rsidRDefault="00D21B9E">
    <w:pPr>
      <w:pStyle w:val="Piedepgina"/>
      <w:jc w:val="right"/>
      <w:rPr>
        <w:rFonts w:ascii="Ancizar Sans" w:hAnsi="Ancizar Sans"/>
        <w:sz w:val="22"/>
      </w:rPr>
    </w:pPr>
    <w:r w:rsidRPr="00D21B9E">
      <w:rPr>
        <w:rFonts w:ascii="Ancizar Sans" w:hAnsi="Ancizar Sans"/>
        <w:sz w:val="22"/>
        <w:lang w:val="es-ES"/>
      </w:rPr>
      <w:t xml:space="preserve">Página </w:t>
    </w:r>
    <w:r w:rsidRPr="00D21B9E">
      <w:rPr>
        <w:rFonts w:ascii="Ancizar Sans" w:hAnsi="Ancizar Sans"/>
        <w:b/>
        <w:bCs/>
        <w:sz w:val="22"/>
      </w:rPr>
      <w:fldChar w:fldCharType="begin"/>
    </w:r>
    <w:r w:rsidRPr="00D21B9E">
      <w:rPr>
        <w:rFonts w:ascii="Ancizar Sans" w:hAnsi="Ancizar Sans"/>
        <w:b/>
        <w:bCs/>
        <w:sz w:val="22"/>
      </w:rPr>
      <w:instrText>PAGE</w:instrText>
    </w:r>
    <w:r w:rsidRPr="00D21B9E">
      <w:rPr>
        <w:rFonts w:ascii="Ancizar Sans" w:hAnsi="Ancizar Sans"/>
        <w:b/>
        <w:bCs/>
        <w:sz w:val="22"/>
      </w:rPr>
      <w:fldChar w:fldCharType="separate"/>
    </w:r>
    <w:r w:rsidR="008B4763">
      <w:rPr>
        <w:rFonts w:ascii="Ancizar Sans" w:hAnsi="Ancizar Sans"/>
        <w:b/>
        <w:bCs/>
        <w:noProof/>
        <w:sz w:val="22"/>
      </w:rPr>
      <w:t>5</w:t>
    </w:r>
    <w:r w:rsidRPr="00D21B9E">
      <w:rPr>
        <w:rFonts w:ascii="Ancizar Sans" w:hAnsi="Ancizar Sans"/>
        <w:b/>
        <w:bCs/>
        <w:sz w:val="22"/>
      </w:rPr>
      <w:fldChar w:fldCharType="end"/>
    </w:r>
    <w:r w:rsidRPr="00D21B9E">
      <w:rPr>
        <w:rFonts w:ascii="Ancizar Sans" w:hAnsi="Ancizar Sans"/>
        <w:sz w:val="22"/>
        <w:lang w:val="es-ES"/>
      </w:rPr>
      <w:t xml:space="preserve"> de </w:t>
    </w:r>
    <w:r w:rsidRPr="00D21B9E">
      <w:rPr>
        <w:rFonts w:ascii="Ancizar Sans" w:hAnsi="Ancizar Sans"/>
        <w:b/>
        <w:bCs/>
        <w:sz w:val="22"/>
      </w:rPr>
      <w:fldChar w:fldCharType="begin"/>
    </w:r>
    <w:r w:rsidRPr="00D21B9E">
      <w:rPr>
        <w:rFonts w:ascii="Ancizar Sans" w:hAnsi="Ancizar Sans"/>
        <w:b/>
        <w:bCs/>
        <w:sz w:val="22"/>
      </w:rPr>
      <w:instrText>NUMPAGES</w:instrText>
    </w:r>
    <w:r w:rsidRPr="00D21B9E">
      <w:rPr>
        <w:rFonts w:ascii="Ancizar Sans" w:hAnsi="Ancizar Sans"/>
        <w:b/>
        <w:bCs/>
        <w:sz w:val="22"/>
      </w:rPr>
      <w:fldChar w:fldCharType="separate"/>
    </w:r>
    <w:r w:rsidR="008B4763">
      <w:rPr>
        <w:rFonts w:ascii="Ancizar Sans" w:hAnsi="Ancizar Sans"/>
        <w:b/>
        <w:bCs/>
        <w:noProof/>
        <w:sz w:val="22"/>
      </w:rPr>
      <w:t>5</w:t>
    </w:r>
    <w:r w:rsidRPr="00D21B9E">
      <w:rPr>
        <w:rFonts w:ascii="Ancizar Sans" w:hAnsi="Ancizar Sans"/>
        <w:b/>
        <w:bCs/>
        <w:sz w:val="22"/>
      </w:rPr>
      <w:fldChar w:fldCharType="end"/>
    </w:r>
  </w:p>
  <w:p w14:paraId="75D5EFDC" w14:textId="77777777" w:rsidR="00D21B9E" w:rsidRDefault="00D21B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7EB13" w14:textId="77777777" w:rsidR="00C36826" w:rsidRDefault="00C36826">
      <w:r>
        <w:separator/>
      </w:r>
    </w:p>
  </w:footnote>
  <w:footnote w:type="continuationSeparator" w:id="0">
    <w:p w14:paraId="16EE78CA" w14:textId="77777777" w:rsidR="00C36826" w:rsidRDefault="00C36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CF592" w14:textId="658079CC" w:rsidR="002A12D9" w:rsidRPr="00C92B39" w:rsidRDefault="00FB7C89" w:rsidP="00277170">
    <w:pPr>
      <w:jc w:val="center"/>
      <w:rPr>
        <w:lang w:val="es-ES"/>
      </w:rPr>
    </w:pPr>
    <w:r>
      <w:rPr>
        <w:noProof/>
        <w:lang w:val="es-ES"/>
      </w:rPr>
      <mc:AlternateContent>
        <mc:Choice Requires="wps">
          <w:drawing>
            <wp:anchor distT="0" distB="0" distL="114300" distR="114300" simplePos="0" relativeHeight="251657728" behindDoc="0" locked="0" layoutInCell="1" allowOverlap="1" wp14:anchorId="0F223776" wp14:editId="545BEC2E">
              <wp:simplePos x="0" y="0"/>
              <wp:positionH relativeFrom="column">
                <wp:posOffset>-79375</wp:posOffset>
              </wp:positionH>
              <wp:positionV relativeFrom="paragraph">
                <wp:posOffset>0</wp:posOffset>
              </wp:positionV>
              <wp:extent cx="25209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B65AA6" w14:textId="77777777" w:rsidR="002A12D9" w:rsidRPr="008C331A" w:rsidRDefault="002A12D9" w:rsidP="00277170"/>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223776" id="_x0000_t202" coordsize="21600,21600" o:spt="202" path="m,l,21600r21600,l21600,xe">
              <v:stroke joinstyle="miter"/>
              <v:path gradientshapeok="t" o:connecttype="rect"/>
            </v:shapetype>
            <v:shape id="Text Box 1" o:spid="_x0000_s1026" type="#_x0000_t202" style="position:absolute;left:0;text-align:left;margin-left:-6.25pt;margin-top:0;width:19.85pt;height:21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" stroked="f">
              <v:textbox style="mso-fit-shape-to-text:t">
                <w:txbxContent>
                  <w:p w14:paraId="2EB65AA6" w14:textId="77777777" w:rsidR="002A12D9" w:rsidRPr="008C331A" w:rsidRDefault="002A12D9" w:rsidP="00277170"/>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43D63"/>
    <w:multiLevelType w:val="hybridMultilevel"/>
    <w:tmpl w:val="7968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A7947"/>
    <w:multiLevelType w:val="hybridMultilevel"/>
    <w:tmpl w:val="61B27432"/>
    <w:lvl w:ilvl="0" w:tplc="B4FE191A">
      <w:start w:val="4"/>
      <w:numFmt w:val="bullet"/>
      <w:lvlText w:val="-"/>
      <w:lvlJc w:val="left"/>
      <w:pPr>
        <w:ind w:left="360" w:hanging="360"/>
      </w:pPr>
      <w:rPr>
        <w:rFonts w:ascii="Ancizar Sans" w:eastAsia="Times New Roman" w:hAnsi="Ancizar Sans" w:cs="Helvetica Neue"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587BE7"/>
    <w:multiLevelType w:val="hybridMultilevel"/>
    <w:tmpl w:val="1DF468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E861094"/>
    <w:multiLevelType w:val="hybridMultilevel"/>
    <w:tmpl w:val="E1F8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2726B"/>
    <w:multiLevelType w:val="hybridMultilevel"/>
    <w:tmpl w:val="F65475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D54717B"/>
    <w:multiLevelType w:val="hybridMultilevel"/>
    <w:tmpl w:val="069CF856"/>
    <w:lvl w:ilvl="0" w:tplc="D818CA0E">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6" w15:restartNumberingAfterBreak="0">
    <w:nsid w:val="7EA37CFE"/>
    <w:multiLevelType w:val="hybridMultilevel"/>
    <w:tmpl w:val="ED8CC8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3"/>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Camilo Gomez Medina">
    <w15:presenceInfo w15:providerId="None" w15:userId="David Camilo Gomez Medina"/>
  </w15:person>
  <w15:person w15:author="Adriana Pina">
    <w15:presenceInfo w15:providerId="None" w15:userId="Adriana P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2B"/>
    <w:rsid w:val="000139B7"/>
    <w:rsid w:val="0001622F"/>
    <w:rsid w:val="000203A7"/>
    <w:rsid w:val="00023FEF"/>
    <w:rsid w:val="00026349"/>
    <w:rsid w:val="00033DE4"/>
    <w:rsid w:val="00037850"/>
    <w:rsid w:val="00040439"/>
    <w:rsid w:val="00041557"/>
    <w:rsid w:val="00053677"/>
    <w:rsid w:val="0005375E"/>
    <w:rsid w:val="000626AE"/>
    <w:rsid w:val="000711FF"/>
    <w:rsid w:val="00077DA5"/>
    <w:rsid w:val="000842C5"/>
    <w:rsid w:val="00084F38"/>
    <w:rsid w:val="000962F4"/>
    <w:rsid w:val="0009644F"/>
    <w:rsid w:val="000B0D0E"/>
    <w:rsid w:val="000D2E46"/>
    <w:rsid w:val="000E114A"/>
    <w:rsid w:val="000F2B2F"/>
    <w:rsid w:val="00102E43"/>
    <w:rsid w:val="0010486E"/>
    <w:rsid w:val="00107FB6"/>
    <w:rsid w:val="00110839"/>
    <w:rsid w:val="001223F1"/>
    <w:rsid w:val="00125408"/>
    <w:rsid w:val="001356CA"/>
    <w:rsid w:val="00137926"/>
    <w:rsid w:val="0014796B"/>
    <w:rsid w:val="0015302A"/>
    <w:rsid w:val="001605B7"/>
    <w:rsid w:val="001824C5"/>
    <w:rsid w:val="001A2E17"/>
    <w:rsid w:val="001A4267"/>
    <w:rsid w:val="001C4DDC"/>
    <w:rsid w:val="001C6FE5"/>
    <w:rsid w:val="00203BA8"/>
    <w:rsid w:val="00216273"/>
    <w:rsid w:val="002177EE"/>
    <w:rsid w:val="0022163F"/>
    <w:rsid w:val="00221A9C"/>
    <w:rsid w:val="00235D4A"/>
    <w:rsid w:val="00237FDA"/>
    <w:rsid w:val="00241174"/>
    <w:rsid w:val="0025762E"/>
    <w:rsid w:val="002576F4"/>
    <w:rsid w:val="00277170"/>
    <w:rsid w:val="0029449D"/>
    <w:rsid w:val="002A12D9"/>
    <w:rsid w:val="002B114B"/>
    <w:rsid w:val="002E1526"/>
    <w:rsid w:val="002E4406"/>
    <w:rsid w:val="002F1CE7"/>
    <w:rsid w:val="00316541"/>
    <w:rsid w:val="00316EAF"/>
    <w:rsid w:val="00327898"/>
    <w:rsid w:val="00355270"/>
    <w:rsid w:val="00357EBB"/>
    <w:rsid w:val="00361288"/>
    <w:rsid w:val="0037162D"/>
    <w:rsid w:val="003836AD"/>
    <w:rsid w:val="00391C07"/>
    <w:rsid w:val="003A563B"/>
    <w:rsid w:val="003A5EE2"/>
    <w:rsid w:val="003A6924"/>
    <w:rsid w:val="003B6CD8"/>
    <w:rsid w:val="003C6571"/>
    <w:rsid w:val="003D5844"/>
    <w:rsid w:val="003E259F"/>
    <w:rsid w:val="003F0001"/>
    <w:rsid w:val="003F5BDC"/>
    <w:rsid w:val="00401CE5"/>
    <w:rsid w:val="00430FD5"/>
    <w:rsid w:val="00456647"/>
    <w:rsid w:val="0047245E"/>
    <w:rsid w:val="004731B4"/>
    <w:rsid w:val="004831AB"/>
    <w:rsid w:val="00487B13"/>
    <w:rsid w:val="00496FFC"/>
    <w:rsid w:val="004A20C6"/>
    <w:rsid w:val="004A6183"/>
    <w:rsid w:val="004B387D"/>
    <w:rsid w:val="004C306A"/>
    <w:rsid w:val="004C4DB6"/>
    <w:rsid w:val="004E5205"/>
    <w:rsid w:val="004F3C4D"/>
    <w:rsid w:val="00506ECC"/>
    <w:rsid w:val="0052049B"/>
    <w:rsid w:val="00566685"/>
    <w:rsid w:val="005716AA"/>
    <w:rsid w:val="005D08CA"/>
    <w:rsid w:val="005D57B4"/>
    <w:rsid w:val="005E178B"/>
    <w:rsid w:val="005E6328"/>
    <w:rsid w:val="006072CE"/>
    <w:rsid w:val="00615F4E"/>
    <w:rsid w:val="00620AD3"/>
    <w:rsid w:val="00635E9F"/>
    <w:rsid w:val="00651D92"/>
    <w:rsid w:val="00653363"/>
    <w:rsid w:val="006557C7"/>
    <w:rsid w:val="00675501"/>
    <w:rsid w:val="006818A9"/>
    <w:rsid w:val="00682D7F"/>
    <w:rsid w:val="006B423E"/>
    <w:rsid w:val="006B61C6"/>
    <w:rsid w:val="006D0DED"/>
    <w:rsid w:val="006D1776"/>
    <w:rsid w:val="006E0991"/>
    <w:rsid w:val="00701AE8"/>
    <w:rsid w:val="00714D00"/>
    <w:rsid w:val="007174BD"/>
    <w:rsid w:val="0074633A"/>
    <w:rsid w:val="00747D7C"/>
    <w:rsid w:val="007542C6"/>
    <w:rsid w:val="007578F7"/>
    <w:rsid w:val="00765DD3"/>
    <w:rsid w:val="0078142F"/>
    <w:rsid w:val="007914CB"/>
    <w:rsid w:val="00791818"/>
    <w:rsid w:val="007A3A70"/>
    <w:rsid w:val="007A71D0"/>
    <w:rsid w:val="007C4AA8"/>
    <w:rsid w:val="007D144F"/>
    <w:rsid w:val="007E0902"/>
    <w:rsid w:val="007F05E7"/>
    <w:rsid w:val="007F47E8"/>
    <w:rsid w:val="007F4BA6"/>
    <w:rsid w:val="00807761"/>
    <w:rsid w:val="0082093B"/>
    <w:rsid w:val="00825AF6"/>
    <w:rsid w:val="00833AE0"/>
    <w:rsid w:val="00834218"/>
    <w:rsid w:val="00873771"/>
    <w:rsid w:val="008A4B8F"/>
    <w:rsid w:val="008B428E"/>
    <w:rsid w:val="008B4763"/>
    <w:rsid w:val="008D33E0"/>
    <w:rsid w:val="00924F88"/>
    <w:rsid w:val="0093486A"/>
    <w:rsid w:val="009403A6"/>
    <w:rsid w:val="00954EC5"/>
    <w:rsid w:val="009649EB"/>
    <w:rsid w:val="00965C1A"/>
    <w:rsid w:val="0098299F"/>
    <w:rsid w:val="00991C0E"/>
    <w:rsid w:val="00997F9F"/>
    <w:rsid w:val="009B4404"/>
    <w:rsid w:val="009D149C"/>
    <w:rsid w:val="009D5365"/>
    <w:rsid w:val="009D707C"/>
    <w:rsid w:val="009F3644"/>
    <w:rsid w:val="009F587D"/>
    <w:rsid w:val="00A016EA"/>
    <w:rsid w:val="00A215A7"/>
    <w:rsid w:val="00A24C2B"/>
    <w:rsid w:val="00A31E2F"/>
    <w:rsid w:val="00A52B42"/>
    <w:rsid w:val="00A72217"/>
    <w:rsid w:val="00A825CA"/>
    <w:rsid w:val="00AE399B"/>
    <w:rsid w:val="00AE4281"/>
    <w:rsid w:val="00AE76C1"/>
    <w:rsid w:val="00AF0B01"/>
    <w:rsid w:val="00B10F80"/>
    <w:rsid w:val="00B15BC4"/>
    <w:rsid w:val="00B240B6"/>
    <w:rsid w:val="00B26923"/>
    <w:rsid w:val="00B31E1D"/>
    <w:rsid w:val="00B7139A"/>
    <w:rsid w:val="00B7256F"/>
    <w:rsid w:val="00B86174"/>
    <w:rsid w:val="00B947EA"/>
    <w:rsid w:val="00BA0021"/>
    <w:rsid w:val="00BA2F06"/>
    <w:rsid w:val="00BE4FB5"/>
    <w:rsid w:val="00BF2C0F"/>
    <w:rsid w:val="00BF4EF7"/>
    <w:rsid w:val="00BF7982"/>
    <w:rsid w:val="00C01E03"/>
    <w:rsid w:val="00C30516"/>
    <w:rsid w:val="00C33BF2"/>
    <w:rsid w:val="00C36826"/>
    <w:rsid w:val="00C464C9"/>
    <w:rsid w:val="00C53F23"/>
    <w:rsid w:val="00C558E9"/>
    <w:rsid w:val="00C63803"/>
    <w:rsid w:val="00C77128"/>
    <w:rsid w:val="00C92282"/>
    <w:rsid w:val="00CC7BC9"/>
    <w:rsid w:val="00CD6D9E"/>
    <w:rsid w:val="00CF4947"/>
    <w:rsid w:val="00D05EC7"/>
    <w:rsid w:val="00D133F0"/>
    <w:rsid w:val="00D150A3"/>
    <w:rsid w:val="00D21B9E"/>
    <w:rsid w:val="00D372BE"/>
    <w:rsid w:val="00D433FC"/>
    <w:rsid w:val="00D50250"/>
    <w:rsid w:val="00D623BF"/>
    <w:rsid w:val="00D719DD"/>
    <w:rsid w:val="00D74240"/>
    <w:rsid w:val="00D76423"/>
    <w:rsid w:val="00D85E72"/>
    <w:rsid w:val="00DA4CE4"/>
    <w:rsid w:val="00DA6D7C"/>
    <w:rsid w:val="00DB7863"/>
    <w:rsid w:val="00DD397B"/>
    <w:rsid w:val="00DF7E6E"/>
    <w:rsid w:val="00E14616"/>
    <w:rsid w:val="00E16B47"/>
    <w:rsid w:val="00E16F95"/>
    <w:rsid w:val="00E17AA3"/>
    <w:rsid w:val="00E2072B"/>
    <w:rsid w:val="00E21E9A"/>
    <w:rsid w:val="00E248F6"/>
    <w:rsid w:val="00E27E52"/>
    <w:rsid w:val="00E33BB2"/>
    <w:rsid w:val="00E4156F"/>
    <w:rsid w:val="00E42BD4"/>
    <w:rsid w:val="00E60A59"/>
    <w:rsid w:val="00E9579D"/>
    <w:rsid w:val="00EA77B4"/>
    <w:rsid w:val="00EB54B7"/>
    <w:rsid w:val="00ED469F"/>
    <w:rsid w:val="00EE0215"/>
    <w:rsid w:val="00F027F6"/>
    <w:rsid w:val="00F247B4"/>
    <w:rsid w:val="00F27B08"/>
    <w:rsid w:val="00F644D1"/>
    <w:rsid w:val="00F81681"/>
    <w:rsid w:val="00F94A11"/>
    <w:rsid w:val="00F956E6"/>
    <w:rsid w:val="00FA21B6"/>
    <w:rsid w:val="00FA5BDE"/>
    <w:rsid w:val="00FB7C89"/>
    <w:rsid w:val="00FC50BF"/>
    <w:rsid w:val="00FE15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6A242"/>
  <w15:chartTrackingRefBased/>
  <w15:docId w15:val="{636AF14B-F2A1-4FD3-ADE4-46109B42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56E6"/>
    <w:rPr>
      <w:sz w:val="24"/>
      <w:szCs w:val="24"/>
      <w:lang w:val="es-ES_tradnl" w:eastAsia="es-ES"/>
    </w:rPr>
  </w:style>
  <w:style w:type="paragraph" w:styleId="Ttulo2">
    <w:name w:val="heading 2"/>
    <w:basedOn w:val="Normal"/>
    <w:next w:val="Normal"/>
    <w:qFormat/>
    <w:rsid w:val="00E2072B"/>
    <w:pPr>
      <w:keepNext/>
      <w:jc w:val="center"/>
      <w:outlineLvl w:val="1"/>
    </w:pPr>
    <w:rPr>
      <w:rFonts w:ascii="Arial" w:hAnsi="Arial" w:cs="Arial"/>
      <w:b/>
      <w:bCs/>
    </w:rPr>
  </w:style>
  <w:style w:type="paragraph" w:styleId="Ttulo3">
    <w:name w:val="heading 3"/>
    <w:basedOn w:val="Normal"/>
    <w:next w:val="Normal"/>
    <w:link w:val="Ttulo3Car"/>
    <w:semiHidden/>
    <w:unhideWhenUsed/>
    <w:qFormat/>
    <w:rsid w:val="00E9579D"/>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F4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semiHidden/>
    <w:rsid w:val="00E9579D"/>
    <w:rPr>
      <w:rFonts w:ascii="Cambria" w:eastAsia="Times New Roman" w:hAnsi="Cambria" w:cs="Times New Roman"/>
      <w:b/>
      <w:bCs/>
      <w:sz w:val="26"/>
      <w:szCs w:val="26"/>
      <w:lang w:val="es-ES_tradnl" w:eastAsia="es-ES"/>
    </w:rPr>
  </w:style>
  <w:style w:type="paragraph" w:styleId="Prrafodelista">
    <w:name w:val="List Paragraph"/>
    <w:basedOn w:val="Normal"/>
    <w:uiPriority w:val="34"/>
    <w:qFormat/>
    <w:rsid w:val="00965C1A"/>
    <w:pPr>
      <w:spacing w:after="160" w:line="259" w:lineRule="auto"/>
      <w:ind w:left="720"/>
      <w:contextualSpacing/>
    </w:pPr>
    <w:rPr>
      <w:rFonts w:ascii="Calibri" w:eastAsia="Calibri" w:hAnsi="Calibri"/>
      <w:sz w:val="22"/>
      <w:szCs w:val="22"/>
      <w:lang w:val="es-CO" w:eastAsia="en-US"/>
    </w:rPr>
  </w:style>
  <w:style w:type="table" w:customStyle="1" w:styleId="Tablaconcuadrcula1">
    <w:name w:val="Tabla con cuadrícula1"/>
    <w:basedOn w:val="Tablanormal"/>
    <w:next w:val="Tablaconcuadrcula"/>
    <w:uiPriority w:val="39"/>
    <w:rsid w:val="00965C1A"/>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91818"/>
    <w:rPr>
      <w:rFonts w:ascii="Calibri" w:eastAsia="Calibri" w:hAnsi="Calibri"/>
      <w:sz w:val="22"/>
      <w:szCs w:val="22"/>
      <w:lang w:eastAsia="en-US"/>
    </w:rPr>
  </w:style>
  <w:style w:type="character" w:styleId="Refdecomentario">
    <w:name w:val="annotation reference"/>
    <w:rsid w:val="00084F38"/>
    <w:rPr>
      <w:sz w:val="16"/>
      <w:szCs w:val="16"/>
    </w:rPr>
  </w:style>
  <w:style w:type="paragraph" w:styleId="Textocomentario">
    <w:name w:val="annotation text"/>
    <w:basedOn w:val="Normal"/>
    <w:link w:val="TextocomentarioCar"/>
    <w:rsid w:val="00084F38"/>
    <w:rPr>
      <w:sz w:val="20"/>
      <w:szCs w:val="20"/>
    </w:rPr>
  </w:style>
  <w:style w:type="character" w:customStyle="1" w:styleId="TextocomentarioCar">
    <w:name w:val="Texto comentario Car"/>
    <w:link w:val="Textocomentario"/>
    <w:rsid w:val="00084F38"/>
    <w:rPr>
      <w:lang w:val="es-ES_tradnl" w:eastAsia="es-ES"/>
    </w:rPr>
  </w:style>
  <w:style w:type="paragraph" w:styleId="Asuntodelcomentario">
    <w:name w:val="annotation subject"/>
    <w:basedOn w:val="Textocomentario"/>
    <w:next w:val="Textocomentario"/>
    <w:link w:val="AsuntodelcomentarioCar"/>
    <w:rsid w:val="00084F38"/>
    <w:rPr>
      <w:b/>
      <w:bCs/>
    </w:rPr>
  </w:style>
  <w:style w:type="character" w:customStyle="1" w:styleId="AsuntodelcomentarioCar">
    <w:name w:val="Asunto del comentario Car"/>
    <w:link w:val="Asuntodelcomentario"/>
    <w:rsid w:val="00084F38"/>
    <w:rPr>
      <w:b/>
      <w:bCs/>
      <w:lang w:val="es-ES_tradnl" w:eastAsia="es-ES"/>
    </w:rPr>
  </w:style>
  <w:style w:type="paragraph" w:styleId="Textodeglobo">
    <w:name w:val="Balloon Text"/>
    <w:basedOn w:val="Normal"/>
    <w:link w:val="TextodegloboCar"/>
    <w:rsid w:val="00084F38"/>
    <w:rPr>
      <w:rFonts w:ascii="Segoe UI" w:hAnsi="Segoe UI" w:cs="Segoe UI"/>
      <w:sz w:val="18"/>
      <w:szCs w:val="18"/>
    </w:rPr>
  </w:style>
  <w:style w:type="character" w:customStyle="1" w:styleId="TextodegloboCar">
    <w:name w:val="Texto de globo Car"/>
    <w:link w:val="Textodeglobo"/>
    <w:rsid w:val="00084F38"/>
    <w:rPr>
      <w:rFonts w:ascii="Segoe UI" w:hAnsi="Segoe UI" w:cs="Segoe UI"/>
      <w:sz w:val="18"/>
      <w:szCs w:val="18"/>
      <w:lang w:val="es-ES_tradnl" w:eastAsia="es-ES"/>
    </w:rPr>
  </w:style>
  <w:style w:type="character" w:styleId="Hipervnculo">
    <w:name w:val="Hyperlink"/>
    <w:rsid w:val="00D85E72"/>
    <w:rPr>
      <w:color w:val="0563C1"/>
      <w:u w:val="single"/>
    </w:rPr>
  </w:style>
  <w:style w:type="character" w:styleId="Hipervnculovisitado">
    <w:name w:val="FollowedHyperlink"/>
    <w:rsid w:val="00235D4A"/>
    <w:rPr>
      <w:color w:val="954F72"/>
      <w:u w:val="single"/>
    </w:rPr>
  </w:style>
  <w:style w:type="character" w:styleId="nfasis">
    <w:name w:val="Emphasis"/>
    <w:qFormat/>
    <w:rsid w:val="000E114A"/>
    <w:rPr>
      <w:i/>
      <w:iCs/>
    </w:rPr>
  </w:style>
  <w:style w:type="paragraph" w:styleId="Encabezado">
    <w:name w:val="header"/>
    <w:basedOn w:val="Normal"/>
    <w:link w:val="EncabezadoCar"/>
    <w:rsid w:val="00D21B9E"/>
    <w:pPr>
      <w:tabs>
        <w:tab w:val="center" w:pos="4680"/>
        <w:tab w:val="right" w:pos="9360"/>
      </w:tabs>
    </w:pPr>
  </w:style>
  <w:style w:type="character" w:customStyle="1" w:styleId="EncabezadoCar">
    <w:name w:val="Encabezado Car"/>
    <w:link w:val="Encabezado"/>
    <w:rsid w:val="00D21B9E"/>
    <w:rPr>
      <w:sz w:val="24"/>
      <w:szCs w:val="24"/>
      <w:lang w:val="es-ES_tradnl" w:eastAsia="es-ES"/>
    </w:rPr>
  </w:style>
  <w:style w:type="paragraph" w:styleId="Piedepgina">
    <w:name w:val="footer"/>
    <w:basedOn w:val="Normal"/>
    <w:link w:val="PiedepginaCar"/>
    <w:uiPriority w:val="99"/>
    <w:rsid w:val="00D21B9E"/>
    <w:pPr>
      <w:tabs>
        <w:tab w:val="center" w:pos="4680"/>
        <w:tab w:val="right" w:pos="9360"/>
      </w:tabs>
    </w:pPr>
  </w:style>
  <w:style w:type="character" w:customStyle="1" w:styleId="PiedepginaCar">
    <w:name w:val="Pie de página Car"/>
    <w:link w:val="Piedepgina"/>
    <w:uiPriority w:val="99"/>
    <w:rsid w:val="00D21B9E"/>
    <w:rPr>
      <w:sz w:val="24"/>
      <w:szCs w:val="24"/>
      <w:lang w:val="es-ES_tradnl" w:eastAsia="es-ES"/>
    </w:rPr>
  </w:style>
  <w:style w:type="character" w:styleId="Textodelmarcadordeposicin">
    <w:name w:val="Placeholder Text"/>
    <w:basedOn w:val="Fuentedeprrafopredeter"/>
    <w:uiPriority w:val="99"/>
    <w:semiHidden/>
    <w:rsid w:val="00041557"/>
    <w:rPr>
      <w:color w:val="808080"/>
    </w:rPr>
  </w:style>
  <w:style w:type="paragraph" w:styleId="Revisin">
    <w:name w:val="Revision"/>
    <w:hidden/>
    <w:uiPriority w:val="99"/>
    <w:semiHidden/>
    <w:rsid w:val="00496FFC"/>
    <w:rPr>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9631">
      <w:bodyDiv w:val="1"/>
      <w:marLeft w:val="0"/>
      <w:marRight w:val="0"/>
      <w:marTop w:val="0"/>
      <w:marBottom w:val="0"/>
      <w:divBdr>
        <w:top w:val="none" w:sz="0" w:space="0" w:color="auto"/>
        <w:left w:val="none" w:sz="0" w:space="0" w:color="auto"/>
        <w:bottom w:val="none" w:sz="0" w:space="0" w:color="auto"/>
        <w:right w:val="none" w:sz="0" w:space="0" w:color="auto"/>
      </w:divBdr>
    </w:div>
    <w:div w:id="32652463">
      <w:bodyDiv w:val="1"/>
      <w:marLeft w:val="0"/>
      <w:marRight w:val="0"/>
      <w:marTop w:val="0"/>
      <w:marBottom w:val="0"/>
      <w:divBdr>
        <w:top w:val="none" w:sz="0" w:space="0" w:color="auto"/>
        <w:left w:val="none" w:sz="0" w:space="0" w:color="auto"/>
        <w:bottom w:val="none" w:sz="0" w:space="0" w:color="auto"/>
        <w:right w:val="none" w:sz="0" w:space="0" w:color="auto"/>
      </w:divBdr>
      <w:divsChild>
        <w:div w:id="978265057">
          <w:marLeft w:val="480"/>
          <w:marRight w:val="0"/>
          <w:marTop w:val="0"/>
          <w:marBottom w:val="0"/>
          <w:divBdr>
            <w:top w:val="none" w:sz="0" w:space="0" w:color="auto"/>
            <w:left w:val="none" w:sz="0" w:space="0" w:color="auto"/>
            <w:bottom w:val="none" w:sz="0" w:space="0" w:color="auto"/>
            <w:right w:val="none" w:sz="0" w:space="0" w:color="auto"/>
          </w:divBdr>
        </w:div>
        <w:div w:id="2141141123">
          <w:marLeft w:val="480"/>
          <w:marRight w:val="0"/>
          <w:marTop w:val="0"/>
          <w:marBottom w:val="0"/>
          <w:divBdr>
            <w:top w:val="none" w:sz="0" w:space="0" w:color="auto"/>
            <w:left w:val="none" w:sz="0" w:space="0" w:color="auto"/>
            <w:bottom w:val="none" w:sz="0" w:space="0" w:color="auto"/>
            <w:right w:val="none" w:sz="0" w:space="0" w:color="auto"/>
          </w:divBdr>
        </w:div>
      </w:divsChild>
    </w:div>
    <w:div w:id="408885877">
      <w:bodyDiv w:val="1"/>
      <w:marLeft w:val="0"/>
      <w:marRight w:val="0"/>
      <w:marTop w:val="0"/>
      <w:marBottom w:val="0"/>
      <w:divBdr>
        <w:top w:val="none" w:sz="0" w:space="0" w:color="auto"/>
        <w:left w:val="none" w:sz="0" w:space="0" w:color="auto"/>
        <w:bottom w:val="none" w:sz="0" w:space="0" w:color="auto"/>
        <w:right w:val="none" w:sz="0" w:space="0" w:color="auto"/>
      </w:divBdr>
    </w:div>
    <w:div w:id="446966927">
      <w:bodyDiv w:val="1"/>
      <w:marLeft w:val="0"/>
      <w:marRight w:val="0"/>
      <w:marTop w:val="0"/>
      <w:marBottom w:val="0"/>
      <w:divBdr>
        <w:top w:val="none" w:sz="0" w:space="0" w:color="auto"/>
        <w:left w:val="none" w:sz="0" w:space="0" w:color="auto"/>
        <w:bottom w:val="none" w:sz="0" w:space="0" w:color="auto"/>
        <w:right w:val="none" w:sz="0" w:space="0" w:color="auto"/>
      </w:divBdr>
    </w:div>
    <w:div w:id="630594406">
      <w:bodyDiv w:val="1"/>
      <w:marLeft w:val="0"/>
      <w:marRight w:val="0"/>
      <w:marTop w:val="0"/>
      <w:marBottom w:val="0"/>
      <w:divBdr>
        <w:top w:val="none" w:sz="0" w:space="0" w:color="auto"/>
        <w:left w:val="none" w:sz="0" w:space="0" w:color="auto"/>
        <w:bottom w:val="none" w:sz="0" w:space="0" w:color="auto"/>
        <w:right w:val="none" w:sz="0" w:space="0" w:color="auto"/>
      </w:divBdr>
      <w:divsChild>
        <w:div w:id="48112043">
          <w:marLeft w:val="480"/>
          <w:marRight w:val="0"/>
          <w:marTop w:val="0"/>
          <w:marBottom w:val="0"/>
          <w:divBdr>
            <w:top w:val="none" w:sz="0" w:space="0" w:color="auto"/>
            <w:left w:val="none" w:sz="0" w:space="0" w:color="auto"/>
            <w:bottom w:val="none" w:sz="0" w:space="0" w:color="auto"/>
            <w:right w:val="none" w:sz="0" w:space="0" w:color="auto"/>
          </w:divBdr>
        </w:div>
      </w:divsChild>
    </w:div>
    <w:div w:id="960383211">
      <w:bodyDiv w:val="1"/>
      <w:marLeft w:val="0"/>
      <w:marRight w:val="0"/>
      <w:marTop w:val="0"/>
      <w:marBottom w:val="0"/>
      <w:divBdr>
        <w:top w:val="none" w:sz="0" w:space="0" w:color="auto"/>
        <w:left w:val="none" w:sz="0" w:space="0" w:color="auto"/>
        <w:bottom w:val="none" w:sz="0" w:space="0" w:color="auto"/>
        <w:right w:val="none" w:sz="0" w:space="0" w:color="auto"/>
      </w:divBdr>
    </w:div>
    <w:div w:id="1019236931">
      <w:bodyDiv w:val="1"/>
      <w:marLeft w:val="0"/>
      <w:marRight w:val="0"/>
      <w:marTop w:val="0"/>
      <w:marBottom w:val="0"/>
      <w:divBdr>
        <w:top w:val="none" w:sz="0" w:space="0" w:color="auto"/>
        <w:left w:val="none" w:sz="0" w:space="0" w:color="auto"/>
        <w:bottom w:val="none" w:sz="0" w:space="0" w:color="auto"/>
        <w:right w:val="none" w:sz="0" w:space="0" w:color="auto"/>
      </w:divBdr>
      <w:divsChild>
        <w:div w:id="520052230">
          <w:marLeft w:val="0"/>
          <w:marRight w:val="0"/>
          <w:marTop w:val="0"/>
          <w:marBottom w:val="0"/>
          <w:divBdr>
            <w:top w:val="none" w:sz="0" w:space="0" w:color="auto"/>
            <w:left w:val="none" w:sz="0" w:space="0" w:color="auto"/>
            <w:bottom w:val="none" w:sz="0" w:space="0" w:color="auto"/>
            <w:right w:val="none" w:sz="0" w:space="0" w:color="auto"/>
          </w:divBdr>
          <w:divsChild>
            <w:div w:id="607659718">
              <w:marLeft w:val="0"/>
              <w:marRight w:val="0"/>
              <w:marTop w:val="0"/>
              <w:marBottom w:val="0"/>
              <w:divBdr>
                <w:top w:val="none" w:sz="0" w:space="0" w:color="auto"/>
                <w:left w:val="none" w:sz="0" w:space="0" w:color="auto"/>
                <w:bottom w:val="none" w:sz="0" w:space="0" w:color="auto"/>
                <w:right w:val="none" w:sz="0" w:space="0" w:color="auto"/>
              </w:divBdr>
              <w:divsChild>
                <w:div w:id="540438567">
                  <w:marLeft w:val="0"/>
                  <w:marRight w:val="0"/>
                  <w:marTop w:val="0"/>
                  <w:marBottom w:val="0"/>
                  <w:divBdr>
                    <w:top w:val="none" w:sz="0" w:space="0" w:color="auto"/>
                    <w:left w:val="none" w:sz="0" w:space="0" w:color="auto"/>
                    <w:bottom w:val="none" w:sz="0" w:space="0" w:color="auto"/>
                    <w:right w:val="none" w:sz="0" w:space="0" w:color="auto"/>
                  </w:divBdr>
                  <w:divsChild>
                    <w:div w:id="1043024201">
                      <w:marLeft w:val="0"/>
                      <w:marRight w:val="0"/>
                      <w:marTop w:val="0"/>
                      <w:marBottom w:val="0"/>
                      <w:divBdr>
                        <w:top w:val="none" w:sz="0" w:space="0" w:color="auto"/>
                        <w:left w:val="none" w:sz="0" w:space="0" w:color="auto"/>
                        <w:bottom w:val="none" w:sz="0" w:space="0" w:color="auto"/>
                        <w:right w:val="none" w:sz="0" w:space="0" w:color="auto"/>
                      </w:divBdr>
                      <w:divsChild>
                        <w:div w:id="135268494">
                          <w:marLeft w:val="0"/>
                          <w:marRight w:val="0"/>
                          <w:marTop w:val="0"/>
                          <w:marBottom w:val="0"/>
                          <w:divBdr>
                            <w:top w:val="none" w:sz="0" w:space="0" w:color="auto"/>
                            <w:left w:val="none" w:sz="0" w:space="0" w:color="auto"/>
                            <w:bottom w:val="none" w:sz="0" w:space="0" w:color="auto"/>
                            <w:right w:val="none" w:sz="0" w:space="0" w:color="auto"/>
                          </w:divBdr>
                          <w:divsChild>
                            <w:div w:id="1511681622">
                              <w:marLeft w:val="0"/>
                              <w:marRight w:val="0"/>
                              <w:marTop w:val="0"/>
                              <w:marBottom w:val="0"/>
                              <w:divBdr>
                                <w:top w:val="none" w:sz="0" w:space="0" w:color="auto"/>
                                <w:left w:val="none" w:sz="0" w:space="0" w:color="auto"/>
                                <w:bottom w:val="none" w:sz="0" w:space="0" w:color="auto"/>
                                <w:right w:val="none" w:sz="0" w:space="0" w:color="auto"/>
                              </w:divBdr>
                              <w:divsChild>
                                <w:div w:id="2044743357">
                                  <w:marLeft w:val="0"/>
                                  <w:marRight w:val="0"/>
                                  <w:marTop w:val="0"/>
                                  <w:marBottom w:val="0"/>
                                  <w:divBdr>
                                    <w:top w:val="none" w:sz="0" w:space="0" w:color="auto"/>
                                    <w:left w:val="none" w:sz="0" w:space="0" w:color="auto"/>
                                    <w:bottom w:val="none" w:sz="0" w:space="0" w:color="auto"/>
                                    <w:right w:val="none" w:sz="0" w:space="0" w:color="auto"/>
                                  </w:divBdr>
                                  <w:divsChild>
                                    <w:div w:id="1119032908">
                                      <w:marLeft w:val="0"/>
                                      <w:marRight w:val="0"/>
                                      <w:marTop w:val="0"/>
                                      <w:marBottom w:val="0"/>
                                      <w:divBdr>
                                        <w:top w:val="none" w:sz="0" w:space="0" w:color="auto"/>
                                        <w:left w:val="none" w:sz="0" w:space="0" w:color="auto"/>
                                        <w:bottom w:val="none" w:sz="0" w:space="0" w:color="auto"/>
                                        <w:right w:val="none" w:sz="0" w:space="0" w:color="auto"/>
                                      </w:divBdr>
                                      <w:divsChild>
                                        <w:div w:id="983236863">
                                          <w:marLeft w:val="0"/>
                                          <w:marRight w:val="0"/>
                                          <w:marTop w:val="0"/>
                                          <w:marBottom w:val="0"/>
                                          <w:divBdr>
                                            <w:top w:val="none" w:sz="0" w:space="0" w:color="auto"/>
                                            <w:left w:val="none" w:sz="0" w:space="0" w:color="auto"/>
                                            <w:bottom w:val="none" w:sz="0" w:space="0" w:color="auto"/>
                                            <w:right w:val="none" w:sz="0" w:space="0" w:color="auto"/>
                                          </w:divBdr>
                                          <w:divsChild>
                                            <w:div w:id="1570067567">
                                              <w:marLeft w:val="0"/>
                                              <w:marRight w:val="0"/>
                                              <w:marTop w:val="0"/>
                                              <w:marBottom w:val="0"/>
                                              <w:divBdr>
                                                <w:top w:val="none" w:sz="0" w:space="0" w:color="auto"/>
                                                <w:left w:val="none" w:sz="0" w:space="0" w:color="auto"/>
                                                <w:bottom w:val="none" w:sz="0" w:space="0" w:color="auto"/>
                                                <w:right w:val="none" w:sz="0" w:space="0" w:color="auto"/>
                                              </w:divBdr>
                                              <w:divsChild>
                                                <w:div w:id="368380527">
                                                  <w:marLeft w:val="0"/>
                                                  <w:marRight w:val="0"/>
                                                  <w:marTop w:val="0"/>
                                                  <w:marBottom w:val="0"/>
                                                  <w:divBdr>
                                                    <w:top w:val="none" w:sz="0" w:space="0" w:color="auto"/>
                                                    <w:left w:val="none" w:sz="0" w:space="0" w:color="auto"/>
                                                    <w:bottom w:val="none" w:sz="0" w:space="0" w:color="auto"/>
                                                    <w:right w:val="none" w:sz="0" w:space="0" w:color="auto"/>
                                                  </w:divBdr>
                                                  <w:divsChild>
                                                    <w:div w:id="2012678212">
                                                      <w:marLeft w:val="0"/>
                                                      <w:marRight w:val="0"/>
                                                      <w:marTop w:val="0"/>
                                                      <w:marBottom w:val="0"/>
                                                      <w:divBdr>
                                                        <w:top w:val="none" w:sz="0" w:space="0" w:color="auto"/>
                                                        <w:left w:val="none" w:sz="0" w:space="0" w:color="auto"/>
                                                        <w:bottom w:val="none" w:sz="0" w:space="0" w:color="auto"/>
                                                        <w:right w:val="none" w:sz="0" w:space="0" w:color="auto"/>
                                                      </w:divBdr>
                                                      <w:divsChild>
                                                        <w:div w:id="596909301">
                                                          <w:marLeft w:val="0"/>
                                                          <w:marRight w:val="0"/>
                                                          <w:marTop w:val="0"/>
                                                          <w:marBottom w:val="0"/>
                                                          <w:divBdr>
                                                            <w:top w:val="none" w:sz="0" w:space="0" w:color="auto"/>
                                                            <w:left w:val="none" w:sz="0" w:space="0" w:color="auto"/>
                                                            <w:bottom w:val="none" w:sz="0" w:space="0" w:color="auto"/>
                                                            <w:right w:val="none" w:sz="0" w:space="0" w:color="auto"/>
                                                          </w:divBdr>
                                                          <w:divsChild>
                                                            <w:div w:id="1953394593">
                                                              <w:marLeft w:val="0"/>
                                                              <w:marRight w:val="0"/>
                                                              <w:marTop w:val="0"/>
                                                              <w:marBottom w:val="0"/>
                                                              <w:divBdr>
                                                                <w:top w:val="none" w:sz="0" w:space="0" w:color="auto"/>
                                                                <w:left w:val="none" w:sz="0" w:space="0" w:color="auto"/>
                                                                <w:bottom w:val="none" w:sz="0" w:space="0" w:color="auto"/>
                                                                <w:right w:val="none" w:sz="0" w:space="0" w:color="auto"/>
                                                              </w:divBdr>
                                                              <w:divsChild>
                                                                <w:div w:id="646520300">
                                                                  <w:marLeft w:val="0"/>
                                                                  <w:marRight w:val="0"/>
                                                                  <w:marTop w:val="0"/>
                                                                  <w:marBottom w:val="0"/>
                                                                  <w:divBdr>
                                                                    <w:top w:val="none" w:sz="0" w:space="0" w:color="auto"/>
                                                                    <w:left w:val="none" w:sz="0" w:space="0" w:color="auto"/>
                                                                    <w:bottom w:val="none" w:sz="0" w:space="0" w:color="auto"/>
                                                                    <w:right w:val="none" w:sz="0" w:space="0" w:color="auto"/>
                                                                  </w:divBdr>
                                                                  <w:divsChild>
                                                                    <w:div w:id="1700886170">
                                                                      <w:marLeft w:val="0"/>
                                                                      <w:marRight w:val="0"/>
                                                                      <w:marTop w:val="0"/>
                                                                      <w:marBottom w:val="0"/>
                                                                      <w:divBdr>
                                                                        <w:top w:val="none" w:sz="0" w:space="0" w:color="auto"/>
                                                                        <w:left w:val="none" w:sz="0" w:space="0" w:color="auto"/>
                                                                        <w:bottom w:val="none" w:sz="0" w:space="0" w:color="auto"/>
                                                                        <w:right w:val="none" w:sz="0" w:space="0" w:color="auto"/>
                                                                      </w:divBdr>
                                                                      <w:divsChild>
                                                                        <w:div w:id="653602315">
                                                                          <w:marLeft w:val="0"/>
                                                                          <w:marRight w:val="0"/>
                                                                          <w:marTop w:val="0"/>
                                                                          <w:marBottom w:val="0"/>
                                                                          <w:divBdr>
                                                                            <w:top w:val="none" w:sz="0" w:space="0" w:color="auto"/>
                                                                            <w:left w:val="none" w:sz="0" w:space="0" w:color="auto"/>
                                                                            <w:bottom w:val="none" w:sz="0" w:space="0" w:color="auto"/>
                                                                            <w:right w:val="none" w:sz="0" w:space="0" w:color="auto"/>
                                                                          </w:divBdr>
                                                                          <w:divsChild>
                                                                            <w:div w:id="1743798878">
                                                                              <w:marLeft w:val="0"/>
                                                                              <w:marRight w:val="0"/>
                                                                              <w:marTop w:val="0"/>
                                                                              <w:marBottom w:val="0"/>
                                                                              <w:divBdr>
                                                                                <w:top w:val="none" w:sz="0" w:space="0" w:color="auto"/>
                                                                                <w:left w:val="none" w:sz="0" w:space="0" w:color="auto"/>
                                                                                <w:bottom w:val="none" w:sz="0" w:space="0" w:color="auto"/>
                                                                                <w:right w:val="none" w:sz="0" w:space="0" w:color="auto"/>
                                                                              </w:divBdr>
                                                                              <w:divsChild>
                                                                                <w:div w:id="1990161092">
                                                                                  <w:marLeft w:val="0"/>
                                                                                  <w:marRight w:val="0"/>
                                                                                  <w:marTop w:val="0"/>
                                                                                  <w:marBottom w:val="0"/>
                                                                                  <w:divBdr>
                                                                                    <w:top w:val="none" w:sz="0" w:space="0" w:color="auto"/>
                                                                                    <w:left w:val="none" w:sz="0" w:space="0" w:color="auto"/>
                                                                                    <w:bottom w:val="none" w:sz="0" w:space="0" w:color="auto"/>
                                                                                    <w:right w:val="none" w:sz="0" w:space="0" w:color="auto"/>
                                                                                  </w:divBdr>
                                                                                  <w:divsChild>
                                                                                    <w:div w:id="2072386088">
                                                                                      <w:marLeft w:val="0"/>
                                                                                      <w:marRight w:val="0"/>
                                                                                      <w:marTop w:val="0"/>
                                                                                      <w:marBottom w:val="0"/>
                                                                                      <w:divBdr>
                                                                                        <w:top w:val="none" w:sz="0" w:space="0" w:color="auto"/>
                                                                                        <w:left w:val="none" w:sz="0" w:space="0" w:color="auto"/>
                                                                                        <w:bottom w:val="none" w:sz="0" w:space="0" w:color="auto"/>
                                                                                        <w:right w:val="none" w:sz="0" w:space="0" w:color="auto"/>
                                                                                      </w:divBdr>
                                                                                      <w:divsChild>
                                                                                        <w:div w:id="1255439939">
                                                                                          <w:marLeft w:val="0"/>
                                                                                          <w:marRight w:val="0"/>
                                                                                          <w:marTop w:val="0"/>
                                                                                          <w:marBottom w:val="0"/>
                                                                                          <w:divBdr>
                                                                                            <w:top w:val="none" w:sz="0" w:space="0" w:color="auto"/>
                                                                                            <w:left w:val="none" w:sz="0" w:space="0" w:color="auto"/>
                                                                                            <w:bottom w:val="none" w:sz="0" w:space="0" w:color="auto"/>
                                                                                            <w:right w:val="none" w:sz="0" w:space="0" w:color="auto"/>
                                                                                          </w:divBdr>
                                                                                          <w:divsChild>
                                                                                            <w:div w:id="825169927">
                                                                                              <w:marLeft w:val="0"/>
                                                                                              <w:marRight w:val="120"/>
                                                                                              <w:marTop w:val="0"/>
                                                                                              <w:marBottom w:val="150"/>
                                                                                              <w:divBdr>
                                                                                                <w:top w:val="single" w:sz="2" w:space="0" w:color="EFEFEF"/>
                                                                                                <w:left w:val="single" w:sz="6" w:space="0" w:color="EFEFEF"/>
                                                                                                <w:bottom w:val="single" w:sz="6" w:space="0" w:color="E2E2E2"/>
                                                                                                <w:right w:val="single" w:sz="6" w:space="0" w:color="EFEFEF"/>
                                                                                              </w:divBdr>
                                                                                              <w:divsChild>
                                                                                                <w:div w:id="440808276">
                                                                                                  <w:marLeft w:val="0"/>
                                                                                                  <w:marRight w:val="0"/>
                                                                                                  <w:marTop w:val="0"/>
                                                                                                  <w:marBottom w:val="0"/>
                                                                                                  <w:divBdr>
                                                                                                    <w:top w:val="none" w:sz="0" w:space="0" w:color="auto"/>
                                                                                                    <w:left w:val="none" w:sz="0" w:space="0" w:color="auto"/>
                                                                                                    <w:bottom w:val="none" w:sz="0" w:space="0" w:color="auto"/>
                                                                                                    <w:right w:val="none" w:sz="0" w:space="0" w:color="auto"/>
                                                                                                  </w:divBdr>
                                                                                                  <w:divsChild>
                                                                                                    <w:div w:id="1043671707">
                                                                                                      <w:marLeft w:val="0"/>
                                                                                                      <w:marRight w:val="0"/>
                                                                                                      <w:marTop w:val="0"/>
                                                                                                      <w:marBottom w:val="0"/>
                                                                                                      <w:divBdr>
                                                                                                        <w:top w:val="none" w:sz="0" w:space="0" w:color="auto"/>
                                                                                                        <w:left w:val="none" w:sz="0" w:space="0" w:color="auto"/>
                                                                                                        <w:bottom w:val="none" w:sz="0" w:space="0" w:color="auto"/>
                                                                                                        <w:right w:val="none" w:sz="0" w:space="0" w:color="auto"/>
                                                                                                      </w:divBdr>
                                                                                                      <w:divsChild>
                                                                                                        <w:div w:id="856894038">
                                                                                                          <w:marLeft w:val="0"/>
                                                                                                          <w:marRight w:val="0"/>
                                                                                                          <w:marTop w:val="0"/>
                                                                                                          <w:marBottom w:val="0"/>
                                                                                                          <w:divBdr>
                                                                                                            <w:top w:val="none" w:sz="0" w:space="0" w:color="auto"/>
                                                                                                            <w:left w:val="none" w:sz="0" w:space="0" w:color="auto"/>
                                                                                                            <w:bottom w:val="none" w:sz="0" w:space="0" w:color="auto"/>
                                                                                                            <w:right w:val="none" w:sz="0" w:space="0" w:color="auto"/>
                                                                                                          </w:divBdr>
                                                                                                          <w:divsChild>
                                                                                                            <w:div w:id="643125171">
                                                                                                              <w:marLeft w:val="0"/>
                                                                                                              <w:marRight w:val="0"/>
                                                                                                              <w:marTop w:val="0"/>
                                                                                                              <w:marBottom w:val="0"/>
                                                                                                              <w:divBdr>
                                                                                                                <w:top w:val="none" w:sz="0" w:space="0" w:color="auto"/>
                                                                                                                <w:left w:val="none" w:sz="0" w:space="0" w:color="auto"/>
                                                                                                                <w:bottom w:val="none" w:sz="0" w:space="0" w:color="auto"/>
                                                                                                                <w:right w:val="none" w:sz="0" w:space="0" w:color="auto"/>
                                                                                                              </w:divBdr>
                                                                                                              <w:divsChild>
                                                                                                                <w:div w:id="1534420326">
                                                                                                                  <w:marLeft w:val="-450"/>
                                                                                                                  <w:marRight w:val="0"/>
                                                                                                                  <w:marTop w:val="150"/>
                                                                                                                  <w:marBottom w:val="225"/>
                                                                                                                  <w:divBdr>
                                                                                                                    <w:top w:val="single" w:sz="6" w:space="2" w:color="D8D8D8"/>
                                                                                                                    <w:left w:val="single" w:sz="6" w:space="2" w:color="D8D8D8"/>
                                                                                                                    <w:bottom w:val="single" w:sz="6" w:space="2" w:color="D8D8D8"/>
                                                                                                                    <w:right w:val="single" w:sz="6" w:space="2" w:color="D8D8D8"/>
                                                                                                                  </w:divBdr>
                                                                                                                  <w:divsChild>
                                                                                                                    <w:div w:id="655425605">
                                                                                                                      <w:marLeft w:val="225"/>
                                                                                                                      <w:marRight w:val="225"/>
                                                                                                                      <w:marTop w:val="75"/>
                                                                                                                      <w:marBottom w:val="75"/>
                                                                                                                      <w:divBdr>
                                                                                                                        <w:top w:val="none" w:sz="0" w:space="0" w:color="auto"/>
                                                                                                                        <w:left w:val="none" w:sz="0" w:space="0" w:color="auto"/>
                                                                                                                        <w:bottom w:val="none" w:sz="0" w:space="0" w:color="auto"/>
                                                                                                                        <w:right w:val="none" w:sz="0" w:space="0" w:color="auto"/>
                                                                                                                      </w:divBdr>
                                                                                                                      <w:divsChild>
                                                                                                                        <w:div w:id="2135520265">
                                                                                                                          <w:marLeft w:val="0"/>
                                                                                                                          <w:marRight w:val="0"/>
                                                                                                                          <w:marTop w:val="0"/>
                                                                                                                          <w:marBottom w:val="0"/>
                                                                                                                          <w:divBdr>
                                                                                                                            <w:top w:val="single" w:sz="6" w:space="0" w:color="auto"/>
                                                                                                                            <w:left w:val="single" w:sz="6" w:space="0" w:color="auto"/>
                                                                                                                            <w:bottom w:val="single" w:sz="6" w:space="0" w:color="auto"/>
                                                                                                                            <w:right w:val="single" w:sz="6" w:space="0" w:color="auto"/>
                                                                                                                          </w:divBdr>
                                                                                                                          <w:divsChild>
                                                                                                                            <w:div w:id="1957978048">
                                                                                                                              <w:marLeft w:val="0"/>
                                                                                                                              <w:marRight w:val="0"/>
                                                                                                                              <w:marTop w:val="0"/>
                                                                                                                              <w:marBottom w:val="0"/>
                                                                                                                              <w:divBdr>
                                                                                                                                <w:top w:val="none" w:sz="0" w:space="0" w:color="auto"/>
                                                                                                                                <w:left w:val="none" w:sz="0" w:space="0" w:color="auto"/>
                                                                                                                                <w:bottom w:val="none" w:sz="0" w:space="0" w:color="auto"/>
                                                                                                                                <w:right w:val="none" w:sz="0" w:space="0" w:color="auto"/>
                                                                                                                              </w:divBdr>
                                                                                                                              <w:divsChild>
                                                                                                                                <w:div w:id="1913657846">
                                                                                                                                  <w:marLeft w:val="0"/>
                                                                                                                                  <w:marRight w:val="0"/>
                                                                                                                                  <w:marTop w:val="0"/>
                                                                                                                                  <w:marBottom w:val="0"/>
                                                                                                                                  <w:divBdr>
                                                                                                                                    <w:top w:val="none" w:sz="0" w:space="0" w:color="auto"/>
                                                                                                                                    <w:left w:val="none" w:sz="0" w:space="0" w:color="auto"/>
                                                                                                                                    <w:bottom w:val="none" w:sz="0" w:space="0" w:color="auto"/>
                                                                                                                                    <w:right w:val="none" w:sz="0" w:space="0" w:color="auto"/>
                                                                                                                                  </w:divBdr>
                                                                                                                                  <w:divsChild>
                                                                                                                                    <w:div w:id="1906986980">
                                                                                                                                      <w:marLeft w:val="0"/>
                                                                                                                                      <w:marRight w:val="0"/>
                                                                                                                                      <w:marTop w:val="0"/>
                                                                                                                                      <w:marBottom w:val="0"/>
                                                                                                                                      <w:divBdr>
                                                                                                                                        <w:top w:val="none" w:sz="0" w:space="0" w:color="auto"/>
                                                                                                                                        <w:left w:val="none" w:sz="0" w:space="0" w:color="auto"/>
                                                                                                                                        <w:bottom w:val="none" w:sz="0" w:space="0" w:color="auto"/>
                                                                                                                                        <w:right w:val="none" w:sz="0" w:space="0" w:color="auto"/>
                                                                                                                                      </w:divBdr>
                                                                                                                                      <w:divsChild>
                                                                                                                                        <w:div w:id="1816027212">
                                                                                                                                          <w:marLeft w:val="0"/>
                                                                                                                                          <w:marRight w:val="0"/>
                                                                                                                                          <w:marTop w:val="0"/>
                                                                                                                                          <w:marBottom w:val="0"/>
                                                                                                                                          <w:divBdr>
                                                                                                                                            <w:top w:val="none" w:sz="0" w:space="0" w:color="auto"/>
                                                                                                                                            <w:left w:val="none" w:sz="0" w:space="0" w:color="auto"/>
                                                                                                                                            <w:bottom w:val="none" w:sz="0" w:space="0" w:color="auto"/>
                                                                                                                                            <w:right w:val="none" w:sz="0" w:space="0" w:color="auto"/>
                                                                                                                                          </w:divBdr>
                                                                                                                                          <w:divsChild>
                                                                                                                                            <w:div w:id="614674672">
                                                                                                                                              <w:marLeft w:val="0"/>
                                                                                                                                              <w:marRight w:val="0"/>
                                                                                                                                              <w:marTop w:val="0"/>
                                                                                                                                              <w:marBottom w:val="0"/>
                                                                                                                                              <w:divBdr>
                                                                                                                                                <w:top w:val="none" w:sz="0" w:space="0" w:color="auto"/>
                                                                                                                                                <w:left w:val="none" w:sz="0" w:space="0" w:color="auto"/>
                                                                                                                                                <w:bottom w:val="none" w:sz="0" w:space="0" w:color="auto"/>
                                                                                                                                                <w:right w:val="none" w:sz="0" w:space="0" w:color="auto"/>
                                                                                                                                              </w:divBdr>
                                                                                                                                              <w:divsChild>
                                                                                                                                                <w:div w:id="628777968">
                                                                                                                                                  <w:marLeft w:val="0"/>
                                                                                                                                                  <w:marRight w:val="0"/>
                                                                                                                                                  <w:marTop w:val="0"/>
                                                                                                                                                  <w:marBottom w:val="0"/>
                                                                                                                                                  <w:divBdr>
                                                                                                                                                    <w:top w:val="none" w:sz="0" w:space="0" w:color="auto"/>
                                                                                                                                                    <w:left w:val="none" w:sz="0" w:space="0" w:color="auto"/>
                                                                                                                                                    <w:bottom w:val="none" w:sz="0" w:space="0" w:color="auto"/>
                                                                                                                                                    <w:right w:val="none" w:sz="0" w:space="0" w:color="auto"/>
                                                                                                                                                  </w:divBdr>
                                                                                                                                                  <w:divsChild>
                                                                                                                                                    <w:div w:id="319189565">
                                                                                                                                                      <w:marLeft w:val="0"/>
                                                                                                                                                      <w:marRight w:val="0"/>
                                                                                                                                                      <w:marTop w:val="0"/>
                                                                                                                                                      <w:marBottom w:val="0"/>
                                                                                                                                                      <w:divBdr>
                                                                                                                                                        <w:top w:val="none" w:sz="0" w:space="0" w:color="auto"/>
                                                                                                                                                        <w:left w:val="none" w:sz="0" w:space="0" w:color="auto"/>
                                                                                                                                                        <w:bottom w:val="none" w:sz="0" w:space="0" w:color="auto"/>
                                                                                                                                                        <w:right w:val="none" w:sz="0" w:space="0" w:color="auto"/>
                                                                                                                                                      </w:divBdr>
                                                                                                                                                      <w:divsChild>
                                                                                                                                                        <w:div w:id="672414751">
                                                                                                                                                          <w:marLeft w:val="0"/>
                                                                                                                                                          <w:marRight w:val="0"/>
                                                                                                                                                          <w:marTop w:val="0"/>
                                                                                                                                                          <w:marBottom w:val="0"/>
                                                                                                                                                          <w:divBdr>
                                                                                                                                                            <w:top w:val="none" w:sz="0" w:space="0" w:color="auto"/>
                                                                                                                                                            <w:left w:val="none" w:sz="0" w:space="0" w:color="auto"/>
                                                                                                                                                            <w:bottom w:val="none" w:sz="0" w:space="0" w:color="auto"/>
                                                                                                                                                            <w:right w:val="none" w:sz="0" w:space="0" w:color="auto"/>
                                                                                                                                                          </w:divBdr>
                                                                                                                                                          <w:divsChild>
                                                                                                                                                            <w:div w:id="312105488">
                                                                                                                                                              <w:marLeft w:val="0"/>
                                                                                                                                                              <w:marRight w:val="0"/>
                                                                                                                                                              <w:marTop w:val="0"/>
                                                                                                                                                              <w:marBottom w:val="0"/>
                                                                                                                                                              <w:divBdr>
                                                                                                                                                                <w:top w:val="none" w:sz="0" w:space="0" w:color="auto"/>
                                                                                                                                                                <w:left w:val="none" w:sz="0" w:space="0" w:color="auto"/>
                                                                                                                                                                <w:bottom w:val="none" w:sz="0" w:space="0" w:color="auto"/>
                                                                                                                                                                <w:right w:val="none" w:sz="0" w:space="0" w:color="auto"/>
                                                                                                                                                              </w:divBdr>
                                                                                                                                                              <w:divsChild>
                                                                                                                                                                <w:div w:id="4127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547208">
      <w:bodyDiv w:val="1"/>
      <w:marLeft w:val="0"/>
      <w:marRight w:val="0"/>
      <w:marTop w:val="0"/>
      <w:marBottom w:val="0"/>
      <w:divBdr>
        <w:top w:val="none" w:sz="0" w:space="0" w:color="auto"/>
        <w:left w:val="none" w:sz="0" w:space="0" w:color="auto"/>
        <w:bottom w:val="none" w:sz="0" w:space="0" w:color="auto"/>
        <w:right w:val="none" w:sz="0" w:space="0" w:color="auto"/>
      </w:divBdr>
      <w:divsChild>
        <w:div w:id="863901716">
          <w:marLeft w:val="480"/>
          <w:marRight w:val="0"/>
          <w:marTop w:val="0"/>
          <w:marBottom w:val="0"/>
          <w:divBdr>
            <w:top w:val="none" w:sz="0" w:space="0" w:color="auto"/>
            <w:left w:val="none" w:sz="0" w:space="0" w:color="auto"/>
            <w:bottom w:val="none" w:sz="0" w:space="0" w:color="auto"/>
            <w:right w:val="none" w:sz="0" w:space="0" w:color="auto"/>
          </w:divBdr>
        </w:div>
      </w:divsChild>
    </w:div>
    <w:div w:id="1360162580">
      <w:bodyDiv w:val="1"/>
      <w:marLeft w:val="0"/>
      <w:marRight w:val="0"/>
      <w:marTop w:val="0"/>
      <w:marBottom w:val="0"/>
      <w:divBdr>
        <w:top w:val="none" w:sz="0" w:space="0" w:color="auto"/>
        <w:left w:val="none" w:sz="0" w:space="0" w:color="auto"/>
        <w:bottom w:val="none" w:sz="0" w:space="0" w:color="auto"/>
        <w:right w:val="none" w:sz="0" w:space="0" w:color="auto"/>
      </w:divBdr>
    </w:div>
    <w:div w:id="1422027927">
      <w:bodyDiv w:val="1"/>
      <w:marLeft w:val="0"/>
      <w:marRight w:val="0"/>
      <w:marTop w:val="0"/>
      <w:marBottom w:val="0"/>
      <w:divBdr>
        <w:top w:val="none" w:sz="0" w:space="0" w:color="auto"/>
        <w:left w:val="none" w:sz="0" w:space="0" w:color="auto"/>
        <w:bottom w:val="none" w:sz="0" w:space="0" w:color="auto"/>
        <w:right w:val="none" w:sz="0" w:space="0" w:color="auto"/>
      </w:divBdr>
      <w:divsChild>
        <w:div w:id="554778824">
          <w:marLeft w:val="0"/>
          <w:marRight w:val="0"/>
          <w:marTop w:val="60"/>
          <w:marBottom w:val="60"/>
          <w:divBdr>
            <w:top w:val="none" w:sz="0" w:space="0" w:color="auto"/>
            <w:left w:val="none" w:sz="0" w:space="0" w:color="auto"/>
            <w:bottom w:val="none" w:sz="0" w:space="0" w:color="auto"/>
            <w:right w:val="none" w:sz="0" w:space="0" w:color="auto"/>
          </w:divBdr>
        </w:div>
      </w:divsChild>
    </w:div>
    <w:div w:id="1447776290">
      <w:bodyDiv w:val="1"/>
      <w:marLeft w:val="0"/>
      <w:marRight w:val="0"/>
      <w:marTop w:val="0"/>
      <w:marBottom w:val="0"/>
      <w:divBdr>
        <w:top w:val="none" w:sz="0" w:space="0" w:color="auto"/>
        <w:left w:val="none" w:sz="0" w:space="0" w:color="auto"/>
        <w:bottom w:val="none" w:sz="0" w:space="0" w:color="auto"/>
        <w:right w:val="none" w:sz="0" w:space="0" w:color="auto"/>
      </w:divBdr>
    </w:div>
    <w:div w:id="1526864058">
      <w:bodyDiv w:val="1"/>
      <w:marLeft w:val="0"/>
      <w:marRight w:val="0"/>
      <w:marTop w:val="0"/>
      <w:marBottom w:val="0"/>
      <w:divBdr>
        <w:top w:val="none" w:sz="0" w:space="0" w:color="auto"/>
        <w:left w:val="none" w:sz="0" w:space="0" w:color="auto"/>
        <w:bottom w:val="none" w:sz="0" w:space="0" w:color="auto"/>
        <w:right w:val="none" w:sz="0" w:space="0" w:color="auto"/>
      </w:divBdr>
    </w:div>
    <w:div w:id="1585383800">
      <w:bodyDiv w:val="1"/>
      <w:marLeft w:val="0"/>
      <w:marRight w:val="0"/>
      <w:marTop w:val="0"/>
      <w:marBottom w:val="0"/>
      <w:divBdr>
        <w:top w:val="none" w:sz="0" w:space="0" w:color="auto"/>
        <w:left w:val="none" w:sz="0" w:space="0" w:color="auto"/>
        <w:bottom w:val="none" w:sz="0" w:space="0" w:color="auto"/>
        <w:right w:val="none" w:sz="0" w:space="0" w:color="auto"/>
      </w:divBdr>
    </w:div>
    <w:div w:id="1834025781">
      <w:bodyDiv w:val="1"/>
      <w:marLeft w:val="0"/>
      <w:marRight w:val="0"/>
      <w:marTop w:val="0"/>
      <w:marBottom w:val="0"/>
      <w:divBdr>
        <w:top w:val="none" w:sz="0" w:space="0" w:color="auto"/>
        <w:left w:val="none" w:sz="0" w:space="0" w:color="auto"/>
        <w:bottom w:val="none" w:sz="0" w:space="0" w:color="auto"/>
        <w:right w:val="none" w:sz="0" w:space="0" w:color="auto"/>
      </w:divBdr>
    </w:div>
    <w:div w:id="194445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legal.unal.edu.co/sisjurun/normas/Norma1.jsp?i=88861"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84FE9EB-8979-4151-AC89-8EB1CF60F9A3}">
  <we:reference id="wa104382081" version="1.46.0.0" store="es-ES"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word/webextensions/webextension2.xml><?xml version="1.0" encoding="utf-8"?>
<we:webextension xmlns:we="http://schemas.microsoft.com/office/webextensions/webextension/2010/11" id="{A06A4906-2627-4B41-A1E5-79235850BE80}">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2DA57-DADE-4013-A643-DED09FE3D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2029</Words>
  <Characters>11161</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Hewlett-Packard Company</Company>
  <LinksUpToDate>false</LinksUpToDate>
  <CharactersWithSpaces>13164</CharactersWithSpaces>
  <SharedDoc>false</SharedDoc>
  <HLinks>
    <vt:vector size="6" baseType="variant">
      <vt:variant>
        <vt:i4>2162729</vt:i4>
      </vt:variant>
      <vt:variant>
        <vt:i4>0</vt:i4>
      </vt:variant>
      <vt:variant>
        <vt:i4>0</vt:i4>
      </vt:variant>
      <vt:variant>
        <vt:i4>5</vt:i4>
      </vt:variant>
      <vt:variant>
        <vt:lpwstr>http://www.legal.unal.edu.co/sisjurun/normas/Norma1.jsp?i=88861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gh</dc:creator>
  <cp:keywords/>
  <cp:lastModifiedBy>David Camilo Gomez Medina</cp:lastModifiedBy>
  <cp:revision>4</cp:revision>
  <cp:lastPrinted>2018-06-27T19:43:00Z</cp:lastPrinted>
  <dcterms:created xsi:type="dcterms:W3CDTF">2022-11-11T13:28:00Z</dcterms:created>
  <dcterms:modified xsi:type="dcterms:W3CDTF">2022-11-11T15:10:00Z</dcterms:modified>
</cp:coreProperties>
</file>